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B8BA2" w14:textId="0FCE7356" w:rsidR="006068A1" w:rsidRPr="00377FE4" w:rsidRDefault="00E94F5A" w:rsidP="00E94F5A">
      <w:pPr>
        <w:pStyle w:val="Heading1"/>
        <w:rPr>
          <w:rFonts w:ascii="Arial" w:hAnsi="Arial" w:cs="Arial"/>
        </w:rPr>
      </w:pPr>
      <w:r w:rsidRPr="00377FE4">
        <w:rPr>
          <w:rFonts w:ascii="Arial" w:hAnsi="Arial" w:cs="Arial"/>
        </w:rPr>
        <w:t>Quotas</w:t>
      </w:r>
    </w:p>
    <w:p w14:paraId="2992883F" w14:textId="0FA77786" w:rsidR="00A7790D" w:rsidRPr="00377FE4" w:rsidRDefault="00A7790D">
      <w:pPr>
        <w:rPr>
          <w:rFonts w:ascii="Arial" w:eastAsia="Arial" w:hAnsi="Arial" w:cs="Arial"/>
          <w:u w:val="single"/>
        </w:rPr>
      </w:pPr>
      <w:bookmarkStart w:id="0" w:name="_Hlk32322115"/>
      <w:r w:rsidRPr="00377FE4">
        <w:rPr>
          <w:rFonts w:ascii="Arial" w:eastAsia="Arial" w:hAnsi="Arial" w:cs="Arial"/>
          <w:u w:val="single"/>
        </w:rPr>
        <w:t>Markets:</w:t>
      </w:r>
      <w:r w:rsidRPr="00377FE4">
        <w:rPr>
          <w:rFonts w:ascii="Arial" w:eastAsia="Arial" w:hAnsi="Arial" w:cs="Arial"/>
        </w:rPr>
        <w:t xml:space="preserve"> </w:t>
      </w:r>
      <w:r w:rsidRPr="00C20ABE">
        <w:rPr>
          <w:rFonts w:ascii="Arial" w:eastAsia="Arial" w:hAnsi="Arial" w:cs="Arial"/>
        </w:rPr>
        <w:t>UK, USA, Germany, India</w:t>
      </w:r>
      <w:r w:rsidR="00A97BFA" w:rsidRPr="00C20ABE">
        <w:rPr>
          <w:rFonts w:ascii="Arial" w:eastAsia="Arial" w:hAnsi="Arial" w:cs="Arial"/>
        </w:rPr>
        <w:t>,</w:t>
      </w:r>
      <w:r w:rsidRPr="00C20ABE">
        <w:rPr>
          <w:rFonts w:ascii="Arial" w:eastAsia="Arial" w:hAnsi="Arial" w:cs="Arial"/>
        </w:rPr>
        <w:t xml:space="preserve"> China, Mexico, Brazil, Saudi, Nigeria, and </w:t>
      </w:r>
      <w:r w:rsidR="00092518">
        <w:rPr>
          <w:rFonts w:ascii="Arial" w:eastAsia="Arial" w:hAnsi="Arial" w:cs="Arial"/>
        </w:rPr>
        <w:t>Thailand</w:t>
      </w:r>
    </w:p>
    <w:bookmarkEnd w:id="0"/>
    <w:p w14:paraId="76943610" w14:textId="77777777" w:rsidR="00A97BFA" w:rsidRPr="00377FE4" w:rsidRDefault="00A97BFA">
      <w:pPr>
        <w:rPr>
          <w:rFonts w:ascii="Arial" w:eastAsia="Arial" w:hAnsi="Arial" w:cs="Arial"/>
          <w:u w:val="single"/>
        </w:rPr>
      </w:pPr>
    </w:p>
    <w:p w14:paraId="4044F1CF" w14:textId="5FFE0350" w:rsidR="00277BBE" w:rsidRPr="00377FE4" w:rsidRDefault="00675D47">
      <w:pPr>
        <w:rPr>
          <w:rFonts w:ascii="Arial" w:eastAsia="Arial" w:hAnsi="Arial" w:cs="Arial"/>
        </w:rPr>
      </w:pPr>
      <w:r w:rsidRPr="00377FE4">
        <w:rPr>
          <w:rFonts w:ascii="Arial" w:eastAsia="Arial" w:hAnsi="Arial" w:cs="Arial"/>
        </w:rPr>
        <w:t xml:space="preserve">Thanks for taking part in this survey which is </w:t>
      </w:r>
      <w:r w:rsidR="00067E80">
        <w:rPr>
          <w:rFonts w:ascii="Arial" w:eastAsia="Arial" w:hAnsi="Arial" w:cs="Arial"/>
        </w:rPr>
        <w:t>a follow-up study on the survey you completed last year about snacks, beverages and issues facing the world right now</w:t>
      </w:r>
      <w:r w:rsidRPr="00377FE4">
        <w:rPr>
          <w:rFonts w:ascii="Arial" w:eastAsia="Arial" w:hAnsi="Arial" w:cs="Arial"/>
        </w:rPr>
        <w:t>.</w:t>
      </w:r>
    </w:p>
    <w:p w14:paraId="25468891" w14:textId="77777777" w:rsidR="00277BBE" w:rsidRPr="00377FE4" w:rsidRDefault="00277BBE">
      <w:pPr>
        <w:rPr>
          <w:rFonts w:ascii="Arial" w:eastAsia="Arial" w:hAnsi="Arial" w:cs="Arial"/>
        </w:rPr>
      </w:pPr>
    </w:p>
    <w:p w14:paraId="1DF1F58D" w14:textId="1C3A9C98" w:rsidR="00277BBE" w:rsidRPr="00377FE4" w:rsidRDefault="00675D47">
      <w:pPr>
        <w:rPr>
          <w:rFonts w:ascii="Arial" w:eastAsia="Arial" w:hAnsi="Arial" w:cs="Arial"/>
        </w:rPr>
      </w:pPr>
      <w:r w:rsidRPr="00377FE4">
        <w:rPr>
          <w:rFonts w:ascii="Arial" w:eastAsia="Arial" w:hAnsi="Arial" w:cs="Arial"/>
        </w:rPr>
        <w:t xml:space="preserve">The survey will take around </w:t>
      </w:r>
      <w:r w:rsidR="00F20076">
        <w:rPr>
          <w:rFonts w:ascii="Arial" w:eastAsia="Arial" w:hAnsi="Arial" w:cs="Arial"/>
        </w:rPr>
        <w:t>10</w:t>
      </w:r>
      <w:r w:rsidRPr="00377FE4">
        <w:rPr>
          <w:rFonts w:ascii="Arial" w:eastAsia="Arial" w:hAnsi="Arial" w:cs="Arial"/>
        </w:rPr>
        <w:t xml:space="preserve"> minutes to complete depending on your responses.  There are no right or wrong answers, and what you tell us will be completely confidential, so please tell us what you really think!</w:t>
      </w:r>
    </w:p>
    <w:p w14:paraId="6665D1A6" w14:textId="77777777" w:rsidR="00277BBE" w:rsidRPr="00377FE4" w:rsidRDefault="00277BBE">
      <w:pPr>
        <w:rPr>
          <w:rFonts w:ascii="Arial" w:eastAsia="Arial" w:hAnsi="Arial" w:cs="Arial"/>
        </w:rPr>
      </w:pPr>
    </w:p>
    <w:p w14:paraId="6B28CCAE" w14:textId="3E3964E6" w:rsidR="00277BBE" w:rsidRPr="00377FE4" w:rsidRDefault="00675D47">
      <w:pPr>
        <w:rPr>
          <w:rFonts w:ascii="Arial" w:eastAsia="Arial" w:hAnsi="Arial" w:cs="Arial"/>
        </w:rPr>
      </w:pPr>
      <w:r w:rsidRPr="00377FE4">
        <w:rPr>
          <w:rFonts w:ascii="Arial" w:eastAsia="Arial" w:hAnsi="Arial" w:cs="Arial"/>
        </w:rPr>
        <w:t xml:space="preserve">The survey is being conducted by </w:t>
      </w:r>
      <w:r w:rsidR="007D118E">
        <w:rPr>
          <w:rFonts w:ascii="Arial" w:eastAsia="Arial" w:hAnsi="Arial" w:cs="Arial"/>
        </w:rPr>
        <w:t>Flamingo</w:t>
      </w:r>
      <w:r w:rsidRPr="00377FE4">
        <w:rPr>
          <w:rFonts w:ascii="Arial" w:eastAsia="Arial" w:hAnsi="Arial" w:cs="Arial"/>
        </w:rPr>
        <w:t xml:space="preserve">, an independent market research company, and complies with the Market Research Society’s </w:t>
      </w:r>
      <w:hyperlink r:id="rId8">
        <w:r w:rsidRPr="00377FE4">
          <w:rPr>
            <w:rFonts w:ascii="Arial" w:eastAsia="Arial" w:hAnsi="Arial" w:cs="Arial"/>
            <w:color w:val="0563C1"/>
            <w:u w:val="single"/>
          </w:rPr>
          <w:t>code of conduct</w:t>
        </w:r>
      </w:hyperlink>
      <w:r w:rsidRPr="00377FE4">
        <w:rPr>
          <w:rFonts w:ascii="Arial" w:eastAsia="Arial" w:hAnsi="Arial" w:cs="Arial"/>
        </w:rPr>
        <w:t xml:space="preserve"> and data protection law.</w:t>
      </w:r>
    </w:p>
    <w:p w14:paraId="17412753" w14:textId="7BC02EBA" w:rsidR="00277BBE" w:rsidRDefault="00277BBE">
      <w:pPr>
        <w:rPr>
          <w:rFonts w:ascii="Arial" w:eastAsia="Arial" w:hAnsi="Arial" w:cs="Arial"/>
        </w:rPr>
      </w:pPr>
    </w:p>
    <w:p w14:paraId="16CD82E5" w14:textId="23D22F66" w:rsidR="00067E80" w:rsidRPr="00067E80" w:rsidRDefault="00067E80">
      <w:pPr>
        <w:rPr>
          <w:rFonts w:ascii="Arial" w:eastAsia="Arial" w:hAnsi="Arial" w:cs="Arial"/>
          <w:b/>
          <w:bCs/>
        </w:rPr>
      </w:pPr>
      <w:r w:rsidRPr="00067E80">
        <w:rPr>
          <w:rFonts w:ascii="Arial" w:eastAsia="Arial" w:hAnsi="Arial" w:cs="Arial"/>
          <w:b/>
          <w:bCs/>
        </w:rPr>
        <w:t>CAPTURE ID FROM PREVIOUS SURVEY FOR MATCHING</w:t>
      </w:r>
    </w:p>
    <w:p w14:paraId="143EF6C3" w14:textId="77777777" w:rsidR="00067E80" w:rsidRPr="00377FE4" w:rsidRDefault="00067E80">
      <w:pPr>
        <w:rPr>
          <w:rFonts w:ascii="Arial" w:eastAsia="Arial" w:hAnsi="Arial" w:cs="Arial"/>
        </w:rPr>
      </w:pPr>
    </w:p>
    <w:p w14:paraId="0B2B397E" w14:textId="5A806990" w:rsidR="0002575B" w:rsidRPr="00377FE4" w:rsidRDefault="00B81482" w:rsidP="00E94F5A">
      <w:pPr>
        <w:pStyle w:val="Heading1"/>
        <w:rPr>
          <w:rFonts w:ascii="Arial" w:hAnsi="Arial" w:cs="Arial"/>
        </w:rPr>
      </w:pPr>
      <w:r>
        <w:rPr>
          <w:rFonts w:ascii="Arial" w:hAnsi="Arial" w:cs="Arial"/>
        </w:rPr>
        <w:t>Value of sustainability</w:t>
      </w:r>
    </w:p>
    <w:p w14:paraId="55114497" w14:textId="3D54C5B9" w:rsidR="005869DA" w:rsidRPr="00377FE4" w:rsidRDefault="005869DA" w:rsidP="005869DA">
      <w:pPr>
        <w:ind w:left="720" w:hanging="720"/>
        <w:rPr>
          <w:rFonts w:ascii="Arial" w:eastAsia="Arial" w:hAnsi="Arial" w:cs="Arial"/>
        </w:rPr>
      </w:pPr>
      <w:r>
        <w:rPr>
          <w:rFonts w:ascii="Arial" w:eastAsia="Arial" w:hAnsi="Arial" w:cs="Arial"/>
          <w:bCs/>
        </w:rPr>
        <w:t>R1:</w:t>
      </w:r>
      <w:r>
        <w:rPr>
          <w:rFonts w:ascii="Arial" w:eastAsia="Arial" w:hAnsi="Arial" w:cs="Arial"/>
          <w:bCs/>
        </w:rPr>
        <w:tab/>
        <w:t xml:space="preserve">Here are some statements that other people have made about brands that promote causes like the environment, or in society.  </w:t>
      </w:r>
      <w:r w:rsidRPr="00377FE4">
        <w:rPr>
          <w:rFonts w:ascii="Arial" w:eastAsia="Arial" w:hAnsi="Arial" w:cs="Arial"/>
        </w:rPr>
        <w:t>How strongly do you agree or disagree with each one?</w:t>
      </w:r>
    </w:p>
    <w:p w14:paraId="12812C99" w14:textId="77777777" w:rsidR="005869DA" w:rsidRPr="00377FE4" w:rsidRDefault="005869DA" w:rsidP="005869DA">
      <w:pPr>
        <w:ind w:left="720" w:hanging="720"/>
        <w:rPr>
          <w:rFonts w:ascii="Arial" w:eastAsia="Arial" w:hAnsi="Arial" w:cs="Arial"/>
        </w:rPr>
      </w:pPr>
    </w:p>
    <w:p w14:paraId="0098B7F6" w14:textId="77777777" w:rsidR="005869DA" w:rsidRPr="00377FE4" w:rsidRDefault="005869DA" w:rsidP="005869DA">
      <w:pPr>
        <w:ind w:left="720" w:hanging="720"/>
        <w:rPr>
          <w:rFonts w:ascii="Arial" w:eastAsia="Arial" w:hAnsi="Arial" w:cs="Arial"/>
        </w:rPr>
      </w:pPr>
      <w:r w:rsidRPr="00377FE4">
        <w:rPr>
          <w:rFonts w:ascii="Arial" w:eastAsia="Arial" w:hAnsi="Arial" w:cs="Arial"/>
        </w:rPr>
        <w:tab/>
        <w:t>[SINGLE CODE CAROUSEL.  RANDOMISE ORDER OF STATEMENTS]</w:t>
      </w:r>
    </w:p>
    <w:p w14:paraId="7DD60BB1" w14:textId="77777777" w:rsidR="005869DA" w:rsidRPr="00377FE4" w:rsidRDefault="005869DA" w:rsidP="005869DA">
      <w:pPr>
        <w:ind w:left="720" w:hanging="720"/>
        <w:rPr>
          <w:rFonts w:ascii="Arial" w:eastAsia="Arial" w:hAnsi="Arial" w:cs="Arial"/>
        </w:rPr>
      </w:pPr>
    </w:p>
    <w:p w14:paraId="178B6F67" w14:textId="77777777" w:rsidR="005869DA" w:rsidRPr="00377FE4" w:rsidRDefault="005869DA" w:rsidP="005869DA">
      <w:pPr>
        <w:ind w:left="720"/>
        <w:rPr>
          <w:rFonts w:ascii="Arial" w:eastAsia="Arial" w:hAnsi="Arial" w:cs="Arial"/>
          <w:u w:val="single"/>
        </w:rPr>
      </w:pPr>
      <w:r w:rsidRPr="00377FE4">
        <w:rPr>
          <w:rFonts w:ascii="Arial" w:eastAsia="Arial" w:hAnsi="Arial" w:cs="Arial"/>
          <w:u w:val="single"/>
        </w:rPr>
        <w:t>Options</w:t>
      </w:r>
    </w:p>
    <w:p w14:paraId="5B3D8939" w14:textId="77777777" w:rsidR="005869DA" w:rsidRPr="00377FE4" w:rsidRDefault="005869DA" w:rsidP="005869DA">
      <w:pPr>
        <w:ind w:left="1440" w:hanging="720"/>
        <w:rPr>
          <w:rFonts w:ascii="Arial" w:eastAsia="Arial" w:hAnsi="Arial" w:cs="Arial"/>
        </w:rPr>
      </w:pPr>
      <w:r w:rsidRPr="00377FE4">
        <w:rPr>
          <w:rFonts w:ascii="Arial" w:eastAsia="Arial" w:hAnsi="Arial" w:cs="Arial"/>
        </w:rPr>
        <w:t>Agree completely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7</w:t>
      </w:r>
    </w:p>
    <w:p w14:paraId="62C6427F" w14:textId="77777777" w:rsidR="005869DA" w:rsidRPr="00377FE4" w:rsidRDefault="005869DA" w:rsidP="005869DA">
      <w:pPr>
        <w:ind w:left="1440" w:hanging="720"/>
        <w:rPr>
          <w:rFonts w:ascii="Arial" w:eastAsia="Arial" w:hAnsi="Arial" w:cs="Arial"/>
        </w:rPr>
      </w:pPr>
      <w:r w:rsidRPr="00377FE4">
        <w:rPr>
          <w:rFonts w:ascii="Arial" w:eastAsia="Arial" w:hAnsi="Arial" w:cs="Arial"/>
        </w:rPr>
        <w:t>Agree strongly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6AF1E677" w14:textId="77777777" w:rsidR="005869DA" w:rsidRPr="00377FE4" w:rsidRDefault="005869DA" w:rsidP="005869DA">
      <w:pPr>
        <w:ind w:left="1440" w:hanging="720"/>
        <w:rPr>
          <w:rFonts w:ascii="Arial" w:eastAsia="Arial" w:hAnsi="Arial" w:cs="Arial"/>
        </w:rPr>
      </w:pPr>
      <w:r w:rsidRPr="00377FE4">
        <w:rPr>
          <w:rFonts w:ascii="Arial" w:eastAsia="Arial" w:hAnsi="Arial" w:cs="Arial"/>
        </w:rPr>
        <w:t>Agree slightly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5D234563" w14:textId="77777777" w:rsidR="005869DA" w:rsidRPr="00377FE4" w:rsidRDefault="005869DA" w:rsidP="005869DA">
      <w:pPr>
        <w:ind w:left="1440" w:hanging="720"/>
        <w:rPr>
          <w:rFonts w:ascii="Arial" w:eastAsia="Arial" w:hAnsi="Arial" w:cs="Arial"/>
        </w:rPr>
      </w:pPr>
      <w:r w:rsidRPr="00377FE4">
        <w:rPr>
          <w:rFonts w:ascii="Arial" w:eastAsia="Arial" w:hAnsi="Arial" w:cs="Arial"/>
        </w:rPr>
        <w:t>Neither agree nor disagree</w:t>
      </w:r>
      <w:r w:rsidRPr="00377FE4">
        <w:rPr>
          <w:rFonts w:ascii="Arial" w:eastAsia="Arial" w:hAnsi="Arial" w:cs="Arial"/>
        </w:rPr>
        <w:tab/>
      </w:r>
      <w:r w:rsidRPr="00377FE4">
        <w:rPr>
          <w:rFonts w:ascii="Arial" w:eastAsia="Arial" w:hAnsi="Arial" w:cs="Arial"/>
        </w:rPr>
        <w:tab/>
        <w:t>4</w:t>
      </w:r>
    </w:p>
    <w:p w14:paraId="2D29BF02" w14:textId="77777777" w:rsidR="005869DA" w:rsidRPr="00377FE4" w:rsidRDefault="005869DA" w:rsidP="005869DA">
      <w:pPr>
        <w:ind w:left="1440" w:hanging="720"/>
        <w:rPr>
          <w:rFonts w:ascii="Arial" w:eastAsia="Arial" w:hAnsi="Arial" w:cs="Arial"/>
        </w:rPr>
      </w:pPr>
      <w:r w:rsidRPr="00377FE4">
        <w:rPr>
          <w:rFonts w:ascii="Arial" w:eastAsia="Arial" w:hAnsi="Arial" w:cs="Arial"/>
        </w:rPr>
        <w:t>Disagree slightly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3</w:t>
      </w:r>
    </w:p>
    <w:p w14:paraId="3591739D" w14:textId="77777777" w:rsidR="005869DA" w:rsidRPr="00377FE4" w:rsidRDefault="005869DA" w:rsidP="005869DA">
      <w:pPr>
        <w:ind w:left="1440" w:hanging="720"/>
        <w:rPr>
          <w:rFonts w:ascii="Arial" w:eastAsia="Arial" w:hAnsi="Arial" w:cs="Arial"/>
        </w:rPr>
      </w:pPr>
      <w:r w:rsidRPr="00377FE4">
        <w:rPr>
          <w:rFonts w:ascii="Arial" w:eastAsia="Arial" w:hAnsi="Arial" w:cs="Arial"/>
        </w:rPr>
        <w:t>Disagree strongly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2</w:t>
      </w:r>
    </w:p>
    <w:p w14:paraId="280D173E" w14:textId="77777777" w:rsidR="005869DA" w:rsidRPr="00377FE4" w:rsidRDefault="005869DA" w:rsidP="005869DA">
      <w:pPr>
        <w:ind w:left="1440" w:hanging="720"/>
        <w:rPr>
          <w:rFonts w:ascii="Arial" w:eastAsia="Arial" w:hAnsi="Arial" w:cs="Arial"/>
        </w:rPr>
      </w:pPr>
      <w:r w:rsidRPr="00377FE4">
        <w:rPr>
          <w:rFonts w:ascii="Arial" w:eastAsia="Arial" w:hAnsi="Arial" w:cs="Arial"/>
        </w:rPr>
        <w:t>Disagree completely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19416AC3" w14:textId="77777777" w:rsidR="005869DA" w:rsidRPr="00377FE4" w:rsidRDefault="005869DA" w:rsidP="005869DA">
      <w:pPr>
        <w:ind w:left="720" w:hanging="720"/>
        <w:rPr>
          <w:rFonts w:ascii="Arial" w:eastAsia="Arial" w:hAnsi="Arial" w:cs="Arial"/>
        </w:rPr>
      </w:pPr>
    </w:p>
    <w:p w14:paraId="7DA96805" w14:textId="77777777" w:rsidR="005869DA" w:rsidRDefault="005869DA" w:rsidP="005869DA">
      <w:pPr>
        <w:ind w:left="720" w:hanging="720"/>
        <w:rPr>
          <w:rFonts w:ascii="Arial" w:eastAsia="Arial" w:hAnsi="Arial" w:cs="Arial"/>
          <w:u w:val="single"/>
        </w:rPr>
      </w:pPr>
      <w:r w:rsidRPr="00377FE4">
        <w:rPr>
          <w:rFonts w:ascii="Arial" w:eastAsia="Arial" w:hAnsi="Arial" w:cs="Arial"/>
        </w:rPr>
        <w:tab/>
      </w:r>
      <w:r w:rsidRPr="00377FE4">
        <w:rPr>
          <w:rFonts w:ascii="Arial" w:eastAsia="Arial" w:hAnsi="Arial" w:cs="Arial"/>
          <w:u w:val="single"/>
        </w:rPr>
        <w:t>Statements</w:t>
      </w:r>
    </w:p>
    <w:p w14:paraId="5499B0FB" w14:textId="77777777" w:rsidR="005869DA" w:rsidRDefault="005869DA" w:rsidP="005869DA">
      <w:pPr>
        <w:pStyle w:val="ListParagraph"/>
        <w:numPr>
          <w:ilvl w:val="0"/>
          <w:numId w:val="9"/>
        </w:numPr>
        <w:rPr>
          <w:rFonts w:ascii="Arial" w:eastAsia="Arial" w:hAnsi="Arial" w:cs="Arial"/>
        </w:rPr>
      </w:pPr>
      <w:r>
        <w:rPr>
          <w:rFonts w:ascii="Arial" w:eastAsia="Arial" w:hAnsi="Arial" w:cs="Arial"/>
        </w:rPr>
        <w:t>I shouldn’t have to pay more for environmentally friendly brands</w:t>
      </w:r>
    </w:p>
    <w:p w14:paraId="33D6DAEE" w14:textId="2B20CAB6" w:rsidR="005869DA" w:rsidRDefault="005869DA" w:rsidP="005869DA">
      <w:pPr>
        <w:pStyle w:val="ListParagraph"/>
        <w:numPr>
          <w:ilvl w:val="0"/>
          <w:numId w:val="9"/>
        </w:numPr>
        <w:rPr>
          <w:rFonts w:ascii="Arial" w:eastAsia="Arial" w:hAnsi="Arial" w:cs="Arial"/>
        </w:rPr>
      </w:pPr>
      <w:r>
        <w:rPr>
          <w:rFonts w:ascii="Arial" w:eastAsia="Arial" w:hAnsi="Arial" w:cs="Arial"/>
        </w:rPr>
        <w:t>I shouldn’t have to pay more for a brand that takes up good causes in society (</w:t>
      </w:r>
      <w:proofErr w:type="spellStart"/>
      <w:proofErr w:type="gramStart"/>
      <w:r>
        <w:rPr>
          <w:rFonts w:ascii="Arial" w:eastAsia="Arial" w:hAnsi="Arial" w:cs="Arial"/>
        </w:rPr>
        <w:t>eg</w:t>
      </w:r>
      <w:proofErr w:type="spellEnd"/>
      <w:proofErr w:type="gramEnd"/>
      <w:r>
        <w:rPr>
          <w:rFonts w:ascii="Arial" w:eastAsia="Arial" w:hAnsi="Arial" w:cs="Arial"/>
        </w:rPr>
        <w:t xml:space="preserve"> campaigns against poverty / inequality, discrimination, etc)</w:t>
      </w:r>
    </w:p>
    <w:p w14:paraId="21F89CCF" w14:textId="644C6B31" w:rsidR="00F36C19" w:rsidRDefault="00F36C19" w:rsidP="005869DA">
      <w:pPr>
        <w:pStyle w:val="ListParagraph"/>
        <w:numPr>
          <w:ilvl w:val="0"/>
          <w:numId w:val="9"/>
        </w:numPr>
        <w:rPr>
          <w:rFonts w:ascii="Arial" w:eastAsia="Arial" w:hAnsi="Arial" w:cs="Arial"/>
        </w:rPr>
      </w:pPr>
      <w:r>
        <w:rPr>
          <w:rFonts w:ascii="Arial" w:eastAsia="Arial" w:hAnsi="Arial" w:cs="Arial"/>
        </w:rPr>
        <w:t>I would pay more for brands that were more environmentally friendly</w:t>
      </w:r>
    </w:p>
    <w:p w14:paraId="240D6DE1" w14:textId="4538754B" w:rsidR="005869DA" w:rsidRDefault="005869DA" w:rsidP="005869DA">
      <w:pPr>
        <w:pStyle w:val="ListParagraph"/>
        <w:numPr>
          <w:ilvl w:val="0"/>
          <w:numId w:val="9"/>
        </w:numPr>
        <w:rPr>
          <w:rFonts w:ascii="Arial" w:eastAsia="Arial" w:hAnsi="Arial" w:cs="Arial"/>
        </w:rPr>
      </w:pPr>
      <w:r>
        <w:rPr>
          <w:rFonts w:ascii="Arial" w:eastAsia="Arial" w:hAnsi="Arial" w:cs="Arial"/>
        </w:rPr>
        <w:t xml:space="preserve">I would pay more for brands that did </w:t>
      </w:r>
      <w:r w:rsidR="00F36C19">
        <w:rPr>
          <w:rFonts w:ascii="Arial" w:eastAsia="Arial" w:hAnsi="Arial" w:cs="Arial"/>
        </w:rPr>
        <w:t>good in society</w:t>
      </w:r>
    </w:p>
    <w:p w14:paraId="71533E41" w14:textId="1A74FC51" w:rsidR="005869DA" w:rsidRDefault="005869DA" w:rsidP="005869DA">
      <w:pPr>
        <w:pStyle w:val="ListParagraph"/>
        <w:numPr>
          <w:ilvl w:val="0"/>
          <w:numId w:val="9"/>
        </w:numPr>
        <w:rPr>
          <w:rFonts w:ascii="Arial" w:eastAsia="Arial" w:hAnsi="Arial" w:cs="Arial"/>
        </w:rPr>
      </w:pPr>
      <w:r>
        <w:rPr>
          <w:rFonts w:ascii="Arial" w:eastAsia="Arial" w:hAnsi="Arial" w:cs="Arial"/>
        </w:rPr>
        <w:t>Beverage brands have an obligation to be environmentally friendly</w:t>
      </w:r>
    </w:p>
    <w:p w14:paraId="45E3F992" w14:textId="52966DAA" w:rsidR="005869DA" w:rsidRDefault="005869DA" w:rsidP="005869DA">
      <w:pPr>
        <w:pStyle w:val="ListParagraph"/>
        <w:numPr>
          <w:ilvl w:val="0"/>
          <w:numId w:val="9"/>
        </w:numPr>
        <w:rPr>
          <w:rFonts w:ascii="Arial" w:eastAsia="Arial" w:hAnsi="Arial" w:cs="Arial"/>
        </w:rPr>
      </w:pPr>
      <w:r>
        <w:rPr>
          <w:rFonts w:ascii="Arial" w:eastAsia="Arial" w:hAnsi="Arial" w:cs="Arial"/>
        </w:rPr>
        <w:t>Snack brands have an obligation to be environmentally friendly</w:t>
      </w:r>
    </w:p>
    <w:p w14:paraId="6FF9F536" w14:textId="50B0D89C" w:rsidR="005869DA" w:rsidRDefault="005869DA" w:rsidP="005869DA">
      <w:pPr>
        <w:pStyle w:val="ListParagraph"/>
        <w:numPr>
          <w:ilvl w:val="0"/>
          <w:numId w:val="9"/>
        </w:numPr>
        <w:rPr>
          <w:rFonts w:ascii="Arial" w:eastAsia="Arial" w:hAnsi="Arial" w:cs="Arial"/>
        </w:rPr>
      </w:pPr>
      <w:r>
        <w:rPr>
          <w:rFonts w:ascii="Arial" w:eastAsia="Arial" w:hAnsi="Arial" w:cs="Arial"/>
        </w:rPr>
        <w:t>Cereal brands have an obligation to be environmentally friendly</w:t>
      </w:r>
    </w:p>
    <w:p w14:paraId="2B72A6D3" w14:textId="7334ECD9" w:rsidR="005869DA" w:rsidRDefault="005869DA" w:rsidP="005869DA">
      <w:pPr>
        <w:pStyle w:val="ListParagraph"/>
        <w:numPr>
          <w:ilvl w:val="0"/>
          <w:numId w:val="9"/>
        </w:numPr>
        <w:rPr>
          <w:rFonts w:ascii="Arial" w:eastAsia="Arial" w:hAnsi="Arial" w:cs="Arial"/>
        </w:rPr>
      </w:pPr>
      <w:r>
        <w:rPr>
          <w:rFonts w:ascii="Arial" w:eastAsia="Arial" w:hAnsi="Arial" w:cs="Arial"/>
        </w:rPr>
        <w:t>Beverage brands have an obligation to campaign for good causes in society (campaigns against poverty / inequality, discrimination, etc)</w:t>
      </w:r>
    </w:p>
    <w:p w14:paraId="4376C716" w14:textId="1C4737A2" w:rsidR="005869DA" w:rsidRDefault="005869DA" w:rsidP="005869DA">
      <w:pPr>
        <w:pStyle w:val="ListParagraph"/>
        <w:numPr>
          <w:ilvl w:val="0"/>
          <w:numId w:val="9"/>
        </w:numPr>
        <w:rPr>
          <w:rFonts w:ascii="Arial" w:eastAsia="Arial" w:hAnsi="Arial" w:cs="Arial"/>
        </w:rPr>
      </w:pPr>
      <w:r>
        <w:rPr>
          <w:rFonts w:ascii="Arial" w:eastAsia="Arial" w:hAnsi="Arial" w:cs="Arial"/>
        </w:rPr>
        <w:t>Snack brands have an obligation to campaign for good causes in society (campaigns against poverty / inequality, discrimination, etc)</w:t>
      </w:r>
    </w:p>
    <w:p w14:paraId="7A230437" w14:textId="61D220EB" w:rsidR="005869DA" w:rsidRDefault="005869DA" w:rsidP="005869DA">
      <w:pPr>
        <w:pStyle w:val="ListParagraph"/>
        <w:numPr>
          <w:ilvl w:val="0"/>
          <w:numId w:val="9"/>
        </w:numPr>
        <w:rPr>
          <w:rFonts w:ascii="Arial" w:eastAsia="Arial" w:hAnsi="Arial" w:cs="Arial"/>
        </w:rPr>
      </w:pPr>
      <w:r>
        <w:rPr>
          <w:rFonts w:ascii="Arial" w:eastAsia="Arial" w:hAnsi="Arial" w:cs="Arial"/>
        </w:rPr>
        <w:t>Cereal brands have an obligation to campaign for good causes in society (campaigns against poverty / inequality, discrimination, etc)</w:t>
      </w:r>
    </w:p>
    <w:p w14:paraId="5545B75A" w14:textId="01D4DA4B" w:rsidR="00555029" w:rsidRPr="005869DA" w:rsidRDefault="00555029" w:rsidP="005869DA">
      <w:pPr>
        <w:pStyle w:val="ListParagraph"/>
        <w:numPr>
          <w:ilvl w:val="0"/>
          <w:numId w:val="9"/>
        </w:numPr>
        <w:rPr>
          <w:rFonts w:ascii="Arial" w:eastAsia="Arial" w:hAnsi="Arial" w:cs="Arial"/>
        </w:rPr>
      </w:pPr>
      <w:r>
        <w:rPr>
          <w:rFonts w:ascii="Arial" w:eastAsia="Arial" w:hAnsi="Arial" w:cs="Arial"/>
        </w:rPr>
        <w:t>Umbrella companies that own lots of different companies tend to be dishonest</w:t>
      </w:r>
    </w:p>
    <w:p w14:paraId="040F53CB" w14:textId="02626466" w:rsidR="00B81482" w:rsidRPr="00377FE4" w:rsidRDefault="00B81482" w:rsidP="00B81482">
      <w:pPr>
        <w:pStyle w:val="Heading2"/>
        <w:rPr>
          <w:rFonts w:ascii="Arial" w:hAnsi="Arial" w:cs="Arial"/>
        </w:rPr>
      </w:pPr>
      <w:r>
        <w:rPr>
          <w:rFonts w:ascii="Arial" w:hAnsi="Arial" w:cs="Arial"/>
        </w:rPr>
        <w:t>Brand attribution and connection to sustainability</w:t>
      </w:r>
    </w:p>
    <w:p w14:paraId="6B931166" w14:textId="77777777" w:rsidR="00B81482" w:rsidRDefault="00B81482" w:rsidP="00F36C19">
      <w:pPr>
        <w:ind w:left="720" w:hanging="720"/>
        <w:rPr>
          <w:rFonts w:ascii="Arial" w:eastAsia="Arial" w:hAnsi="Arial" w:cs="Arial"/>
          <w:bCs/>
        </w:rPr>
      </w:pPr>
    </w:p>
    <w:p w14:paraId="6AAF7E6B" w14:textId="5359E5C6" w:rsidR="001662D3" w:rsidRPr="00377FE4" w:rsidRDefault="0052002F" w:rsidP="0052002F">
      <w:pPr>
        <w:ind w:left="720" w:hanging="720"/>
        <w:rPr>
          <w:rFonts w:ascii="Arial" w:eastAsia="Arial" w:hAnsi="Arial" w:cs="Arial"/>
          <w:bCs/>
        </w:rPr>
      </w:pPr>
      <w:r>
        <w:rPr>
          <w:rFonts w:ascii="Arial" w:eastAsia="Arial" w:hAnsi="Arial" w:cs="Arial"/>
          <w:bCs/>
        </w:rPr>
        <w:lastRenderedPageBreak/>
        <w:t>R</w:t>
      </w:r>
      <w:r w:rsidR="00B81482">
        <w:rPr>
          <w:rFonts w:ascii="Arial" w:eastAsia="Arial" w:hAnsi="Arial" w:cs="Arial"/>
          <w:bCs/>
        </w:rPr>
        <w:t>2</w:t>
      </w:r>
      <w:r w:rsidR="001662D3" w:rsidRPr="00377FE4">
        <w:rPr>
          <w:rFonts w:ascii="Arial" w:eastAsia="Arial" w:hAnsi="Arial" w:cs="Arial"/>
          <w:bCs/>
        </w:rPr>
        <w:t>:</w:t>
      </w:r>
      <w:r w:rsidR="001662D3" w:rsidRPr="00377FE4">
        <w:rPr>
          <w:rFonts w:ascii="Arial" w:eastAsia="Arial" w:hAnsi="Arial" w:cs="Arial"/>
          <w:bCs/>
        </w:rPr>
        <w:tab/>
      </w:r>
      <w:r>
        <w:rPr>
          <w:rFonts w:ascii="Arial" w:eastAsia="Arial" w:hAnsi="Arial" w:cs="Arial"/>
          <w:bCs/>
        </w:rPr>
        <w:t xml:space="preserve">Here are some brands of </w:t>
      </w:r>
      <w:r w:rsidR="00A92C45">
        <w:rPr>
          <w:rFonts w:ascii="Arial" w:eastAsia="Arial" w:hAnsi="Arial" w:cs="Arial"/>
          <w:bCs/>
        </w:rPr>
        <w:t xml:space="preserve">snacks, foods and </w:t>
      </w:r>
      <w:r w:rsidRPr="00735AFB">
        <w:rPr>
          <w:rFonts w:ascii="Arial" w:eastAsia="Arial" w:hAnsi="Arial" w:cs="Arial"/>
          <w:bCs/>
          <w:u w:val="single"/>
        </w:rPr>
        <w:t>beverages</w:t>
      </w:r>
      <w:r>
        <w:rPr>
          <w:rFonts w:ascii="Arial" w:eastAsia="Arial" w:hAnsi="Arial" w:cs="Arial"/>
          <w:bCs/>
        </w:rPr>
        <w:t xml:space="preserve">, and the companies that make them.  Please select the company you think makes each </w:t>
      </w:r>
      <w:proofErr w:type="gramStart"/>
      <w:r w:rsidR="006E295F">
        <w:rPr>
          <w:rFonts w:ascii="Arial" w:eastAsia="Arial" w:hAnsi="Arial" w:cs="Arial"/>
          <w:bCs/>
        </w:rPr>
        <w:t>brand</w:t>
      </w:r>
      <w:r>
        <w:rPr>
          <w:rFonts w:ascii="Arial" w:eastAsia="Arial" w:hAnsi="Arial" w:cs="Arial"/>
          <w:bCs/>
        </w:rPr>
        <w:t>, if</w:t>
      </w:r>
      <w:proofErr w:type="gramEnd"/>
      <w:r>
        <w:rPr>
          <w:rFonts w:ascii="Arial" w:eastAsia="Arial" w:hAnsi="Arial" w:cs="Arial"/>
          <w:bCs/>
        </w:rPr>
        <w:t xml:space="preserve"> you know it.  If you don’t know or are not sure, select “Don’t know / Not sure”</w:t>
      </w:r>
    </w:p>
    <w:p w14:paraId="6991C375" w14:textId="59F726CC" w:rsidR="001662D3" w:rsidRPr="00377FE4" w:rsidRDefault="001662D3" w:rsidP="001662D3">
      <w:pPr>
        <w:ind w:left="720"/>
        <w:rPr>
          <w:rFonts w:ascii="Arial" w:eastAsia="Arial" w:hAnsi="Arial" w:cs="Arial"/>
          <w:bCs/>
        </w:rPr>
      </w:pPr>
      <w:r w:rsidRPr="00377FE4">
        <w:rPr>
          <w:rFonts w:ascii="Arial" w:eastAsia="Arial" w:hAnsi="Arial" w:cs="Arial"/>
          <w:bCs/>
        </w:rPr>
        <w:t>[</w:t>
      </w:r>
      <w:r w:rsidR="0052002F">
        <w:rPr>
          <w:rFonts w:ascii="Arial" w:eastAsia="Arial" w:hAnsi="Arial" w:cs="Arial"/>
          <w:bCs/>
        </w:rPr>
        <w:t>SINGLE CODE CAROUSEL</w:t>
      </w:r>
      <w:r w:rsidRPr="00377FE4">
        <w:rPr>
          <w:rFonts w:ascii="Arial" w:eastAsia="Arial" w:hAnsi="Arial" w:cs="Arial"/>
          <w:bCs/>
        </w:rPr>
        <w:t>. RANDOMISE ORDER</w:t>
      </w:r>
      <w:r w:rsidR="0052002F">
        <w:rPr>
          <w:rFonts w:ascii="Arial" w:eastAsia="Arial" w:hAnsi="Arial" w:cs="Arial"/>
          <w:bCs/>
        </w:rPr>
        <w:t xml:space="preserve"> OF BRANDS AND MASTERBRANDS</w:t>
      </w:r>
      <w:r w:rsidRPr="00377FE4">
        <w:rPr>
          <w:rFonts w:ascii="Arial" w:eastAsia="Arial" w:hAnsi="Arial" w:cs="Arial"/>
          <w:bCs/>
        </w:rPr>
        <w:t>]</w:t>
      </w:r>
    </w:p>
    <w:p w14:paraId="2C47445A" w14:textId="7998499B" w:rsidR="001662D3" w:rsidRDefault="001662D3" w:rsidP="001662D3">
      <w:pPr>
        <w:ind w:left="720"/>
        <w:rPr>
          <w:rFonts w:ascii="Arial" w:eastAsia="Arial" w:hAnsi="Arial" w:cs="Arial"/>
          <w:bCs/>
        </w:rPr>
      </w:pPr>
    </w:p>
    <w:p w14:paraId="7C058F97" w14:textId="194CD564" w:rsidR="0052002F" w:rsidRDefault="0052002F" w:rsidP="001662D3">
      <w:pPr>
        <w:ind w:left="720"/>
        <w:rPr>
          <w:rFonts w:ascii="Arial" w:eastAsia="Arial" w:hAnsi="Arial" w:cs="Arial"/>
          <w:bCs/>
          <w:u w:val="single"/>
        </w:rPr>
      </w:pPr>
      <w:proofErr w:type="spellStart"/>
      <w:r w:rsidRPr="0052002F">
        <w:rPr>
          <w:rFonts w:ascii="Arial" w:eastAsia="Arial" w:hAnsi="Arial" w:cs="Arial"/>
          <w:bCs/>
          <w:u w:val="single"/>
        </w:rPr>
        <w:t>Masterbrands</w:t>
      </w:r>
      <w:proofErr w:type="spellEnd"/>
    </w:p>
    <w:p w14:paraId="33A30C16" w14:textId="59AE756A" w:rsidR="0052002F" w:rsidRDefault="0052002F" w:rsidP="001662D3">
      <w:pPr>
        <w:ind w:left="720"/>
        <w:rPr>
          <w:rFonts w:ascii="Arial" w:eastAsia="Arial" w:hAnsi="Arial" w:cs="Arial"/>
          <w:bCs/>
        </w:rPr>
      </w:pPr>
      <w:r>
        <w:rPr>
          <w:rFonts w:ascii="Arial" w:eastAsia="Arial" w:hAnsi="Arial" w:cs="Arial"/>
          <w:bCs/>
        </w:rPr>
        <w:t>PepsiCo</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w:t>
      </w:r>
    </w:p>
    <w:p w14:paraId="6BEDF314" w14:textId="6AE602CE" w:rsidR="0052002F" w:rsidRDefault="0052002F" w:rsidP="001662D3">
      <w:pPr>
        <w:ind w:left="720"/>
        <w:rPr>
          <w:rFonts w:ascii="Arial" w:eastAsia="Arial" w:hAnsi="Arial" w:cs="Arial"/>
          <w:bCs/>
        </w:rPr>
      </w:pPr>
      <w:r>
        <w:rPr>
          <w:rFonts w:ascii="Arial" w:eastAsia="Arial" w:hAnsi="Arial" w:cs="Arial"/>
          <w:bCs/>
        </w:rPr>
        <w:t>The Coca-Cola Company</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2</w:t>
      </w:r>
    </w:p>
    <w:p w14:paraId="6BD4A9E7" w14:textId="685D38C7" w:rsidR="0052002F" w:rsidRDefault="0052002F" w:rsidP="001662D3">
      <w:pPr>
        <w:ind w:left="720"/>
        <w:rPr>
          <w:rFonts w:ascii="Arial" w:eastAsia="Arial" w:hAnsi="Arial" w:cs="Arial"/>
          <w:bCs/>
        </w:rPr>
      </w:pPr>
      <w:r>
        <w:rPr>
          <w:rFonts w:ascii="Arial" w:eastAsia="Arial" w:hAnsi="Arial" w:cs="Arial"/>
          <w:bCs/>
        </w:rPr>
        <w:t>Unilever</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w:t>
      </w:r>
    </w:p>
    <w:p w14:paraId="647B023A" w14:textId="591A76AA" w:rsidR="0052002F" w:rsidRDefault="0052002F" w:rsidP="001662D3">
      <w:pPr>
        <w:ind w:left="720"/>
        <w:rPr>
          <w:rFonts w:ascii="Arial" w:eastAsia="Arial" w:hAnsi="Arial" w:cs="Arial"/>
          <w:bCs/>
        </w:rPr>
      </w:pPr>
      <w:r>
        <w:rPr>
          <w:rFonts w:ascii="Arial" w:eastAsia="Arial" w:hAnsi="Arial" w:cs="Arial"/>
          <w:bCs/>
        </w:rPr>
        <w:t>Nestle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4</w:t>
      </w:r>
    </w:p>
    <w:p w14:paraId="6E00D931" w14:textId="619EE4C1" w:rsidR="00735AFB" w:rsidRDefault="00735AFB" w:rsidP="001662D3">
      <w:pPr>
        <w:ind w:left="720"/>
        <w:rPr>
          <w:rFonts w:ascii="Arial" w:eastAsia="Arial" w:hAnsi="Arial" w:cs="Arial"/>
          <w:bCs/>
        </w:rPr>
      </w:pPr>
      <w:r>
        <w:rPr>
          <w:rFonts w:ascii="Arial" w:eastAsia="Arial" w:hAnsi="Arial" w:cs="Arial"/>
          <w:bCs/>
        </w:rPr>
        <w:t>Other company</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97</w:t>
      </w:r>
    </w:p>
    <w:p w14:paraId="1C9849DC" w14:textId="1A19E207" w:rsidR="0052002F" w:rsidRDefault="0052002F" w:rsidP="001662D3">
      <w:pPr>
        <w:ind w:left="720"/>
        <w:rPr>
          <w:rFonts w:ascii="Arial" w:eastAsia="Arial" w:hAnsi="Arial" w:cs="Arial"/>
          <w:bCs/>
        </w:rPr>
      </w:pPr>
      <w:r>
        <w:rPr>
          <w:rFonts w:ascii="Arial" w:eastAsia="Arial" w:hAnsi="Arial" w:cs="Arial"/>
          <w:bCs/>
        </w:rPr>
        <w:t>Don’t know / Not sure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98</w:t>
      </w:r>
    </w:p>
    <w:p w14:paraId="5BEEAD11" w14:textId="6E723E43" w:rsidR="0052002F" w:rsidRDefault="0052002F" w:rsidP="001662D3">
      <w:pPr>
        <w:ind w:left="720"/>
        <w:rPr>
          <w:rFonts w:ascii="Arial" w:eastAsia="Arial" w:hAnsi="Arial" w:cs="Arial"/>
          <w:bCs/>
        </w:rPr>
      </w:pPr>
    </w:p>
    <w:p w14:paraId="2FCB8F6B" w14:textId="6224D380" w:rsidR="0052002F" w:rsidRPr="0052002F" w:rsidRDefault="0052002F" w:rsidP="001662D3">
      <w:pPr>
        <w:ind w:left="720"/>
        <w:rPr>
          <w:rFonts w:ascii="Arial" w:eastAsia="Arial" w:hAnsi="Arial" w:cs="Arial"/>
          <w:bCs/>
          <w:u w:val="single"/>
        </w:rPr>
      </w:pPr>
      <w:r>
        <w:rPr>
          <w:rFonts w:ascii="Arial" w:eastAsia="Arial" w:hAnsi="Arial" w:cs="Arial"/>
          <w:bCs/>
          <w:u w:val="single"/>
        </w:rPr>
        <w:t>Brands</w:t>
      </w:r>
    </w:p>
    <w:tbl>
      <w:tblPr>
        <w:tblW w:w="10380" w:type="dxa"/>
        <w:tblLook w:val="04A0" w:firstRow="1" w:lastRow="0" w:firstColumn="1" w:lastColumn="0" w:noHBand="0" w:noVBand="1"/>
      </w:tblPr>
      <w:tblGrid>
        <w:gridCol w:w="3980"/>
        <w:gridCol w:w="640"/>
        <w:gridCol w:w="640"/>
        <w:gridCol w:w="640"/>
        <w:gridCol w:w="640"/>
        <w:gridCol w:w="640"/>
        <w:gridCol w:w="640"/>
        <w:gridCol w:w="640"/>
        <w:gridCol w:w="640"/>
        <w:gridCol w:w="640"/>
        <w:gridCol w:w="640"/>
      </w:tblGrid>
      <w:tr w:rsidR="00D42931" w:rsidRPr="00D42931" w14:paraId="12328784" w14:textId="77777777" w:rsidTr="00D42931">
        <w:trPr>
          <w:trHeight w:val="315"/>
        </w:trPr>
        <w:tc>
          <w:tcPr>
            <w:tcW w:w="3980" w:type="dxa"/>
            <w:tcBorders>
              <w:top w:val="nil"/>
              <w:left w:val="nil"/>
              <w:bottom w:val="nil"/>
              <w:right w:val="nil"/>
            </w:tcBorders>
            <w:shd w:val="clear" w:color="auto" w:fill="auto"/>
            <w:noWrap/>
            <w:vAlign w:val="bottom"/>
            <w:hideMark/>
          </w:tcPr>
          <w:p w14:paraId="4E9151DA" w14:textId="77777777" w:rsidR="00D42931" w:rsidRPr="00D42931" w:rsidRDefault="00D42931" w:rsidP="00D42931">
            <w:pPr>
              <w:spacing w:line="240" w:lineRule="auto"/>
              <w:rPr>
                <w:rFonts w:ascii="Times New Roman" w:eastAsia="Times New Roman" w:hAnsi="Times New Roman" w:cs="Times New Roman"/>
                <w:sz w:val="24"/>
                <w:szCs w:val="24"/>
              </w:rPr>
            </w:pPr>
          </w:p>
        </w:tc>
        <w:tc>
          <w:tcPr>
            <w:tcW w:w="640" w:type="dxa"/>
            <w:tcBorders>
              <w:top w:val="nil"/>
              <w:left w:val="nil"/>
              <w:bottom w:val="nil"/>
              <w:right w:val="nil"/>
            </w:tcBorders>
            <w:shd w:val="clear" w:color="auto" w:fill="auto"/>
            <w:noWrap/>
            <w:vAlign w:val="bottom"/>
            <w:hideMark/>
          </w:tcPr>
          <w:p w14:paraId="37FDF97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US</w:t>
            </w:r>
          </w:p>
        </w:tc>
        <w:tc>
          <w:tcPr>
            <w:tcW w:w="640" w:type="dxa"/>
            <w:tcBorders>
              <w:top w:val="nil"/>
              <w:left w:val="nil"/>
              <w:bottom w:val="nil"/>
              <w:right w:val="nil"/>
            </w:tcBorders>
            <w:shd w:val="clear" w:color="auto" w:fill="auto"/>
            <w:noWrap/>
            <w:vAlign w:val="bottom"/>
            <w:hideMark/>
          </w:tcPr>
          <w:p w14:paraId="2557A82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MX</w:t>
            </w:r>
          </w:p>
        </w:tc>
        <w:tc>
          <w:tcPr>
            <w:tcW w:w="640" w:type="dxa"/>
            <w:tcBorders>
              <w:top w:val="nil"/>
              <w:left w:val="nil"/>
              <w:bottom w:val="nil"/>
              <w:right w:val="nil"/>
            </w:tcBorders>
            <w:shd w:val="clear" w:color="auto" w:fill="auto"/>
            <w:noWrap/>
            <w:vAlign w:val="bottom"/>
            <w:hideMark/>
          </w:tcPr>
          <w:p w14:paraId="2EDA2E1E"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BR</w:t>
            </w:r>
          </w:p>
        </w:tc>
        <w:tc>
          <w:tcPr>
            <w:tcW w:w="640" w:type="dxa"/>
            <w:tcBorders>
              <w:top w:val="nil"/>
              <w:left w:val="nil"/>
              <w:bottom w:val="nil"/>
              <w:right w:val="nil"/>
            </w:tcBorders>
            <w:shd w:val="clear" w:color="auto" w:fill="auto"/>
            <w:noWrap/>
            <w:vAlign w:val="bottom"/>
            <w:hideMark/>
          </w:tcPr>
          <w:p w14:paraId="032801D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UK</w:t>
            </w:r>
          </w:p>
        </w:tc>
        <w:tc>
          <w:tcPr>
            <w:tcW w:w="640" w:type="dxa"/>
            <w:tcBorders>
              <w:top w:val="nil"/>
              <w:left w:val="nil"/>
              <w:bottom w:val="nil"/>
              <w:right w:val="nil"/>
            </w:tcBorders>
            <w:shd w:val="clear" w:color="auto" w:fill="auto"/>
            <w:noWrap/>
            <w:vAlign w:val="bottom"/>
            <w:hideMark/>
          </w:tcPr>
          <w:p w14:paraId="30DBD09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DE</w:t>
            </w:r>
          </w:p>
        </w:tc>
        <w:tc>
          <w:tcPr>
            <w:tcW w:w="640" w:type="dxa"/>
            <w:tcBorders>
              <w:top w:val="nil"/>
              <w:left w:val="nil"/>
              <w:bottom w:val="nil"/>
              <w:right w:val="nil"/>
            </w:tcBorders>
            <w:shd w:val="clear" w:color="auto" w:fill="auto"/>
            <w:noWrap/>
            <w:vAlign w:val="bottom"/>
            <w:hideMark/>
          </w:tcPr>
          <w:p w14:paraId="7BDD831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NG</w:t>
            </w:r>
          </w:p>
        </w:tc>
        <w:tc>
          <w:tcPr>
            <w:tcW w:w="640" w:type="dxa"/>
            <w:tcBorders>
              <w:top w:val="nil"/>
              <w:left w:val="nil"/>
              <w:bottom w:val="nil"/>
              <w:right w:val="nil"/>
            </w:tcBorders>
            <w:shd w:val="clear" w:color="auto" w:fill="auto"/>
            <w:noWrap/>
            <w:vAlign w:val="bottom"/>
            <w:hideMark/>
          </w:tcPr>
          <w:p w14:paraId="7BFA616A"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IN</w:t>
            </w:r>
          </w:p>
        </w:tc>
        <w:tc>
          <w:tcPr>
            <w:tcW w:w="640" w:type="dxa"/>
            <w:tcBorders>
              <w:top w:val="nil"/>
              <w:left w:val="nil"/>
              <w:bottom w:val="nil"/>
              <w:right w:val="nil"/>
            </w:tcBorders>
            <w:shd w:val="clear" w:color="auto" w:fill="auto"/>
            <w:noWrap/>
            <w:vAlign w:val="bottom"/>
            <w:hideMark/>
          </w:tcPr>
          <w:p w14:paraId="4F7826E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CN</w:t>
            </w:r>
          </w:p>
        </w:tc>
        <w:tc>
          <w:tcPr>
            <w:tcW w:w="640" w:type="dxa"/>
            <w:tcBorders>
              <w:top w:val="nil"/>
              <w:left w:val="nil"/>
              <w:bottom w:val="nil"/>
              <w:right w:val="nil"/>
            </w:tcBorders>
            <w:shd w:val="clear" w:color="auto" w:fill="auto"/>
            <w:noWrap/>
            <w:vAlign w:val="bottom"/>
            <w:hideMark/>
          </w:tcPr>
          <w:p w14:paraId="4F794E7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TH</w:t>
            </w:r>
          </w:p>
        </w:tc>
        <w:tc>
          <w:tcPr>
            <w:tcW w:w="640" w:type="dxa"/>
            <w:tcBorders>
              <w:top w:val="nil"/>
              <w:left w:val="nil"/>
              <w:bottom w:val="nil"/>
              <w:right w:val="nil"/>
            </w:tcBorders>
            <w:shd w:val="clear" w:color="auto" w:fill="auto"/>
            <w:noWrap/>
            <w:vAlign w:val="bottom"/>
            <w:hideMark/>
          </w:tcPr>
          <w:p w14:paraId="7BC36625"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KSA</w:t>
            </w:r>
          </w:p>
        </w:tc>
      </w:tr>
      <w:tr w:rsidR="00D42931" w:rsidRPr="00D42931" w14:paraId="3067B9F7" w14:textId="77777777" w:rsidTr="00D42931">
        <w:trPr>
          <w:trHeight w:val="315"/>
        </w:trPr>
        <w:tc>
          <w:tcPr>
            <w:tcW w:w="3980" w:type="dxa"/>
            <w:tcBorders>
              <w:top w:val="nil"/>
              <w:left w:val="nil"/>
              <w:bottom w:val="nil"/>
              <w:right w:val="nil"/>
            </w:tcBorders>
            <w:shd w:val="clear" w:color="auto" w:fill="auto"/>
            <w:noWrap/>
            <w:vAlign w:val="bottom"/>
            <w:hideMark/>
          </w:tcPr>
          <w:p w14:paraId="37857FFC"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Pepsi</w:t>
            </w:r>
          </w:p>
        </w:tc>
        <w:tc>
          <w:tcPr>
            <w:tcW w:w="640" w:type="dxa"/>
            <w:tcBorders>
              <w:top w:val="nil"/>
              <w:left w:val="nil"/>
              <w:bottom w:val="nil"/>
              <w:right w:val="nil"/>
            </w:tcBorders>
            <w:shd w:val="clear" w:color="auto" w:fill="auto"/>
            <w:noWrap/>
            <w:vAlign w:val="bottom"/>
            <w:hideMark/>
          </w:tcPr>
          <w:p w14:paraId="178BC6C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854BCA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5D5DA50"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824F6C5"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D1BB6E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B43FBB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A1C0F0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179ECF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D859781"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911F16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415B5F49" w14:textId="77777777" w:rsidTr="00D42931">
        <w:trPr>
          <w:trHeight w:val="315"/>
        </w:trPr>
        <w:tc>
          <w:tcPr>
            <w:tcW w:w="3980" w:type="dxa"/>
            <w:tcBorders>
              <w:top w:val="nil"/>
              <w:left w:val="nil"/>
              <w:bottom w:val="nil"/>
              <w:right w:val="nil"/>
            </w:tcBorders>
            <w:shd w:val="clear" w:color="auto" w:fill="auto"/>
            <w:noWrap/>
            <w:vAlign w:val="bottom"/>
            <w:hideMark/>
          </w:tcPr>
          <w:p w14:paraId="16560AA1"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7UP</w:t>
            </w:r>
          </w:p>
        </w:tc>
        <w:tc>
          <w:tcPr>
            <w:tcW w:w="640" w:type="dxa"/>
            <w:tcBorders>
              <w:top w:val="nil"/>
              <w:left w:val="nil"/>
              <w:bottom w:val="nil"/>
              <w:right w:val="nil"/>
            </w:tcBorders>
            <w:shd w:val="clear" w:color="auto" w:fill="auto"/>
            <w:noWrap/>
            <w:vAlign w:val="bottom"/>
            <w:hideMark/>
          </w:tcPr>
          <w:p w14:paraId="7DE28A6A"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6E51318"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D1A7308"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ABBE8B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5DBF3D8"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226A23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F2A4F1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52995F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76A6EA2"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923114C"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4214E47C" w14:textId="77777777" w:rsidTr="00D42931">
        <w:trPr>
          <w:trHeight w:val="315"/>
        </w:trPr>
        <w:tc>
          <w:tcPr>
            <w:tcW w:w="3980" w:type="dxa"/>
            <w:tcBorders>
              <w:top w:val="nil"/>
              <w:left w:val="nil"/>
              <w:bottom w:val="nil"/>
              <w:right w:val="nil"/>
            </w:tcBorders>
            <w:shd w:val="clear" w:color="auto" w:fill="auto"/>
            <w:noWrap/>
            <w:vAlign w:val="bottom"/>
            <w:hideMark/>
          </w:tcPr>
          <w:p w14:paraId="696342B7"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Gatorade</w:t>
            </w:r>
          </w:p>
        </w:tc>
        <w:tc>
          <w:tcPr>
            <w:tcW w:w="640" w:type="dxa"/>
            <w:tcBorders>
              <w:top w:val="nil"/>
              <w:left w:val="nil"/>
              <w:bottom w:val="nil"/>
              <w:right w:val="nil"/>
            </w:tcBorders>
            <w:shd w:val="clear" w:color="auto" w:fill="auto"/>
            <w:noWrap/>
            <w:vAlign w:val="bottom"/>
            <w:hideMark/>
          </w:tcPr>
          <w:p w14:paraId="20036676"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D7E79A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80D219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ACF0468"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2E9067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0A9C04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B42FED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43893F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924F2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F3DA92"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5921022E" w14:textId="77777777" w:rsidTr="00D42931">
        <w:trPr>
          <w:trHeight w:val="315"/>
        </w:trPr>
        <w:tc>
          <w:tcPr>
            <w:tcW w:w="3980" w:type="dxa"/>
            <w:tcBorders>
              <w:top w:val="nil"/>
              <w:left w:val="nil"/>
              <w:bottom w:val="nil"/>
              <w:right w:val="nil"/>
            </w:tcBorders>
            <w:shd w:val="clear" w:color="auto" w:fill="auto"/>
            <w:noWrap/>
            <w:vAlign w:val="bottom"/>
            <w:hideMark/>
          </w:tcPr>
          <w:p w14:paraId="368E53E5"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Dew</w:t>
            </w:r>
          </w:p>
        </w:tc>
        <w:tc>
          <w:tcPr>
            <w:tcW w:w="640" w:type="dxa"/>
            <w:tcBorders>
              <w:top w:val="nil"/>
              <w:left w:val="nil"/>
              <w:bottom w:val="nil"/>
              <w:right w:val="nil"/>
            </w:tcBorders>
            <w:shd w:val="clear" w:color="auto" w:fill="auto"/>
            <w:noWrap/>
            <w:vAlign w:val="bottom"/>
            <w:hideMark/>
          </w:tcPr>
          <w:p w14:paraId="0D3552C8"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1B58D49"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CFA001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E137C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425E8E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65637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5A60C9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E3D214C"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A33156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4CA1F57"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0D826B97" w14:textId="77777777" w:rsidTr="00D42931">
        <w:trPr>
          <w:trHeight w:val="315"/>
        </w:trPr>
        <w:tc>
          <w:tcPr>
            <w:tcW w:w="3980" w:type="dxa"/>
            <w:tcBorders>
              <w:top w:val="nil"/>
              <w:left w:val="nil"/>
              <w:bottom w:val="nil"/>
              <w:right w:val="nil"/>
            </w:tcBorders>
            <w:shd w:val="clear" w:color="auto" w:fill="auto"/>
            <w:noWrap/>
            <w:vAlign w:val="bottom"/>
            <w:hideMark/>
          </w:tcPr>
          <w:p w14:paraId="625D73AE"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Aquafina</w:t>
            </w:r>
          </w:p>
        </w:tc>
        <w:tc>
          <w:tcPr>
            <w:tcW w:w="640" w:type="dxa"/>
            <w:tcBorders>
              <w:top w:val="nil"/>
              <w:left w:val="nil"/>
              <w:bottom w:val="nil"/>
              <w:right w:val="nil"/>
            </w:tcBorders>
            <w:shd w:val="clear" w:color="auto" w:fill="auto"/>
            <w:noWrap/>
            <w:vAlign w:val="bottom"/>
            <w:hideMark/>
          </w:tcPr>
          <w:p w14:paraId="362BB34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58A69B0"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A05612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B6DC5D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D4B1E9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5E2940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0568BE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3427E13"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8EB989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1498BBB" w14:textId="77777777" w:rsidR="00D42931" w:rsidRPr="00D42931" w:rsidRDefault="00D42931" w:rsidP="00D42931">
            <w:pPr>
              <w:spacing w:line="240" w:lineRule="auto"/>
              <w:rPr>
                <w:rFonts w:eastAsia="Times New Roman" w:cs="Times New Roman"/>
                <w:color w:val="000000"/>
                <w:sz w:val="24"/>
                <w:szCs w:val="24"/>
              </w:rPr>
            </w:pPr>
          </w:p>
        </w:tc>
      </w:tr>
      <w:tr w:rsidR="00D42931" w:rsidRPr="00D42931" w14:paraId="5B1B2CE3" w14:textId="77777777" w:rsidTr="00D42931">
        <w:trPr>
          <w:trHeight w:val="315"/>
        </w:trPr>
        <w:tc>
          <w:tcPr>
            <w:tcW w:w="3980" w:type="dxa"/>
            <w:tcBorders>
              <w:top w:val="nil"/>
              <w:left w:val="nil"/>
              <w:bottom w:val="nil"/>
              <w:right w:val="nil"/>
            </w:tcBorders>
            <w:shd w:val="clear" w:color="auto" w:fill="auto"/>
            <w:noWrap/>
            <w:vAlign w:val="bottom"/>
            <w:hideMark/>
          </w:tcPr>
          <w:p w14:paraId="5F662D7C"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Tropicana</w:t>
            </w:r>
          </w:p>
        </w:tc>
        <w:tc>
          <w:tcPr>
            <w:tcW w:w="640" w:type="dxa"/>
            <w:tcBorders>
              <w:top w:val="nil"/>
              <w:left w:val="nil"/>
              <w:bottom w:val="nil"/>
              <w:right w:val="nil"/>
            </w:tcBorders>
            <w:shd w:val="clear" w:color="auto" w:fill="auto"/>
            <w:noWrap/>
            <w:vAlign w:val="bottom"/>
            <w:hideMark/>
          </w:tcPr>
          <w:p w14:paraId="6DEBDFA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CEF5825"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515348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98CAB2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48FEDE3"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0A5DFB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683C5B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84603A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106302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571000A"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68DE1721" w14:textId="77777777" w:rsidTr="00D42931">
        <w:trPr>
          <w:trHeight w:val="315"/>
        </w:trPr>
        <w:tc>
          <w:tcPr>
            <w:tcW w:w="3980" w:type="dxa"/>
            <w:tcBorders>
              <w:top w:val="nil"/>
              <w:left w:val="nil"/>
              <w:bottom w:val="nil"/>
              <w:right w:val="nil"/>
            </w:tcBorders>
            <w:shd w:val="clear" w:color="auto" w:fill="auto"/>
            <w:noWrap/>
            <w:vAlign w:val="bottom"/>
            <w:hideMark/>
          </w:tcPr>
          <w:p w14:paraId="38CCCC4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Coke</w:t>
            </w:r>
          </w:p>
        </w:tc>
        <w:tc>
          <w:tcPr>
            <w:tcW w:w="640" w:type="dxa"/>
            <w:tcBorders>
              <w:top w:val="nil"/>
              <w:left w:val="nil"/>
              <w:bottom w:val="nil"/>
              <w:right w:val="nil"/>
            </w:tcBorders>
            <w:shd w:val="clear" w:color="auto" w:fill="auto"/>
            <w:noWrap/>
            <w:vAlign w:val="bottom"/>
            <w:hideMark/>
          </w:tcPr>
          <w:p w14:paraId="23C67B18"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06D086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1E7681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5907DE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33A574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032917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F0339E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9D12B2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87282D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C133B7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55F8AFA0" w14:textId="77777777" w:rsidTr="00D42931">
        <w:trPr>
          <w:trHeight w:val="315"/>
        </w:trPr>
        <w:tc>
          <w:tcPr>
            <w:tcW w:w="3980" w:type="dxa"/>
            <w:tcBorders>
              <w:top w:val="nil"/>
              <w:left w:val="nil"/>
              <w:bottom w:val="nil"/>
              <w:right w:val="nil"/>
            </w:tcBorders>
            <w:shd w:val="clear" w:color="auto" w:fill="auto"/>
            <w:noWrap/>
            <w:vAlign w:val="bottom"/>
            <w:hideMark/>
          </w:tcPr>
          <w:p w14:paraId="5CC2C8C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Sprite</w:t>
            </w:r>
          </w:p>
        </w:tc>
        <w:tc>
          <w:tcPr>
            <w:tcW w:w="640" w:type="dxa"/>
            <w:tcBorders>
              <w:top w:val="nil"/>
              <w:left w:val="nil"/>
              <w:bottom w:val="nil"/>
              <w:right w:val="nil"/>
            </w:tcBorders>
            <w:shd w:val="clear" w:color="auto" w:fill="auto"/>
            <w:noWrap/>
            <w:vAlign w:val="bottom"/>
            <w:hideMark/>
          </w:tcPr>
          <w:p w14:paraId="379CE51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90D6DB0"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35B39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E3823C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AC0E39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4E87D2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6157AA9"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10F822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B010D6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26CE0C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3CC96AD6" w14:textId="77777777" w:rsidTr="00D42931">
        <w:trPr>
          <w:trHeight w:val="315"/>
        </w:trPr>
        <w:tc>
          <w:tcPr>
            <w:tcW w:w="3980" w:type="dxa"/>
            <w:tcBorders>
              <w:top w:val="nil"/>
              <w:left w:val="nil"/>
              <w:bottom w:val="nil"/>
              <w:right w:val="nil"/>
            </w:tcBorders>
            <w:shd w:val="clear" w:color="auto" w:fill="auto"/>
            <w:noWrap/>
            <w:vAlign w:val="bottom"/>
            <w:hideMark/>
          </w:tcPr>
          <w:p w14:paraId="40766BE9"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Schweppes</w:t>
            </w:r>
          </w:p>
        </w:tc>
        <w:tc>
          <w:tcPr>
            <w:tcW w:w="640" w:type="dxa"/>
            <w:tcBorders>
              <w:top w:val="nil"/>
              <w:left w:val="nil"/>
              <w:bottom w:val="nil"/>
              <w:right w:val="nil"/>
            </w:tcBorders>
            <w:shd w:val="clear" w:color="auto" w:fill="auto"/>
            <w:noWrap/>
            <w:vAlign w:val="bottom"/>
            <w:hideMark/>
          </w:tcPr>
          <w:p w14:paraId="1A169AD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0400C97"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42FE3C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C4345D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BDBAB3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5452458"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8900E00"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975DB28"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9658078"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5FE6DDB" w14:textId="77777777" w:rsidR="00D42931" w:rsidRPr="00D42931" w:rsidRDefault="00D42931" w:rsidP="00D42931">
            <w:pPr>
              <w:spacing w:line="240" w:lineRule="auto"/>
              <w:rPr>
                <w:rFonts w:eastAsia="Times New Roman" w:cs="Times New Roman"/>
                <w:color w:val="000000"/>
                <w:sz w:val="24"/>
                <w:szCs w:val="24"/>
              </w:rPr>
            </w:pPr>
          </w:p>
        </w:tc>
      </w:tr>
      <w:tr w:rsidR="00D42931" w:rsidRPr="00D42931" w14:paraId="1DBEBDDA" w14:textId="77777777" w:rsidTr="00D42931">
        <w:trPr>
          <w:trHeight w:val="315"/>
        </w:trPr>
        <w:tc>
          <w:tcPr>
            <w:tcW w:w="3980" w:type="dxa"/>
            <w:tcBorders>
              <w:top w:val="nil"/>
              <w:left w:val="nil"/>
              <w:bottom w:val="nil"/>
              <w:right w:val="nil"/>
            </w:tcBorders>
            <w:shd w:val="clear" w:color="auto" w:fill="auto"/>
            <w:noWrap/>
            <w:vAlign w:val="bottom"/>
            <w:hideMark/>
          </w:tcPr>
          <w:p w14:paraId="16146C6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Dr Pepper</w:t>
            </w:r>
          </w:p>
        </w:tc>
        <w:tc>
          <w:tcPr>
            <w:tcW w:w="640" w:type="dxa"/>
            <w:tcBorders>
              <w:top w:val="nil"/>
              <w:left w:val="nil"/>
              <w:bottom w:val="nil"/>
              <w:right w:val="nil"/>
            </w:tcBorders>
            <w:shd w:val="clear" w:color="auto" w:fill="auto"/>
            <w:noWrap/>
            <w:vAlign w:val="bottom"/>
            <w:hideMark/>
          </w:tcPr>
          <w:p w14:paraId="288EC0D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789F99E"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339C44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A2B427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A0A57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5F7C95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DF356D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B580A5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B9286E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F4DFBB8"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4F4EBD82" w14:textId="77777777" w:rsidTr="00D42931">
        <w:trPr>
          <w:trHeight w:val="315"/>
        </w:trPr>
        <w:tc>
          <w:tcPr>
            <w:tcW w:w="3980" w:type="dxa"/>
            <w:tcBorders>
              <w:top w:val="nil"/>
              <w:left w:val="nil"/>
              <w:bottom w:val="nil"/>
              <w:right w:val="nil"/>
            </w:tcBorders>
            <w:shd w:val="clear" w:color="auto" w:fill="auto"/>
            <w:noWrap/>
            <w:vAlign w:val="bottom"/>
            <w:hideMark/>
          </w:tcPr>
          <w:p w14:paraId="39861F59"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Mezzo-Mix</w:t>
            </w:r>
          </w:p>
        </w:tc>
        <w:tc>
          <w:tcPr>
            <w:tcW w:w="640" w:type="dxa"/>
            <w:tcBorders>
              <w:top w:val="nil"/>
              <w:left w:val="nil"/>
              <w:bottom w:val="nil"/>
              <w:right w:val="nil"/>
            </w:tcBorders>
            <w:shd w:val="clear" w:color="auto" w:fill="auto"/>
            <w:noWrap/>
            <w:vAlign w:val="bottom"/>
            <w:hideMark/>
          </w:tcPr>
          <w:p w14:paraId="696D7A49"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7F9445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0C0C20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E09EB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D35F5A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A1EB8DA"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7A6563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3465FB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DD299F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3697233"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79FE63B8" w14:textId="77777777" w:rsidTr="00D42931">
        <w:trPr>
          <w:trHeight w:val="315"/>
        </w:trPr>
        <w:tc>
          <w:tcPr>
            <w:tcW w:w="3980" w:type="dxa"/>
            <w:tcBorders>
              <w:top w:val="nil"/>
              <w:left w:val="nil"/>
              <w:bottom w:val="nil"/>
              <w:right w:val="nil"/>
            </w:tcBorders>
            <w:shd w:val="clear" w:color="auto" w:fill="auto"/>
            <w:noWrap/>
            <w:vAlign w:val="bottom"/>
            <w:hideMark/>
          </w:tcPr>
          <w:p w14:paraId="1AC8F9CC" w14:textId="77777777" w:rsidR="00D42931" w:rsidRPr="00D42931" w:rsidRDefault="00D42931" w:rsidP="00D42931">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Fuze</w:t>
            </w:r>
            <w:proofErr w:type="spellEnd"/>
          </w:p>
        </w:tc>
        <w:tc>
          <w:tcPr>
            <w:tcW w:w="640" w:type="dxa"/>
            <w:tcBorders>
              <w:top w:val="nil"/>
              <w:left w:val="nil"/>
              <w:bottom w:val="nil"/>
              <w:right w:val="nil"/>
            </w:tcBorders>
            <w:shd w:val="clear" w:color="auto" w:fill="auto"/>
            <w:noWrap/>
            <w:vAlign w:val="bottom"/>
            <w:hideMark/>
          </w:tcPr>
          <w:p w14:paraId="2B23CB39"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738017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A9C9E6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5749D8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5CCC11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B17DF1A"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DD6C33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0ABAA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A6F3E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8E6D175"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1A384807" w14:textId="77777777" w:rsidTr="00D42931">
        <w:trPr>
          <w:trHeight w:val="315"/>
        </w:trPr>
        <w:tc>
          <w:tcPr>
            <w:tcW w:w="3980" w:type="dxa"/>
            <w:tcBorders>
              <w:top w:val="nil"/>
              <w:left w:val="nil"/>
              <w:bottom w:val="nil"/>
              <w:right w:val="nil"/>
            </w:tcBorders>
            <w:shd w:val="clear" w:color="auto" w:fill="auto"/>
            <w:noWrap/>
            <w:vAlign w:val="bottom"/>
            <w:hideMark/>
          </w:tcPr>
          <w:p w14:paraId="2F44917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Nestea</w:t>
            </w:r>
          </w:p>
        </w:tc>
        <w:tc>
          <w:tcPr>
            <w:tcW w:w="640" w:type="dxa"/>
            <w:tcBorders>
              <w:top w:val="nil"/>
              <w:left w:val="nil"/>
              <w:bottom w:val="nil"/>
              <w:right w:val="nil"/>
            </w:tcBorders>
            <w:shd w:val="clear" w:color="auto" w:fill="auto"/>
            <w:noWrap/>
            <w:vAlign w:val="bottom"/>
            <w:hideMark/>
          </w:tcPr>
          <w:p w14:paraId="748D5360"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CC47F3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95125D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925803F"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EB5D43E"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09C22D1"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0F0930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8454AF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55A7E6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BB06C51"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032264B2" w14:textId="77777777" w:rsidTr="00D42931">
        <w:trPr>
          <w:trHeight w:val="315"/>
        </w:trPr>
        <w:tc>
          <w:tcPr>
            <w:tcW w:w="3980" w:type="dxa"/>
            <w:tcBorders>
              <w:top w:val="nil"/>
              <w:left w:val="nil"/>
              <w:bottom w:val="nil"/>
              <w:right w:val="nil"/>
            </w:tcBorders>
            <w:shd w:val="clear" w:color="auto" w:fill="auto"/>
            <w:noWrap/>
            <w:vAlign w:val="bottom"/>
            <w:hideMark/>
          </w:tcPr>
          <w:p w14:paraId="7C2FFDE5"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Snapple</w:t>
            </w:r>
          </w:p>
        </w:tc>
        <w:tc>
          <w:tcPr>
            <w:tcW w:w="640" w:type="dxa"/>
            <w:tcBorders>
              <w:top w:val="nil"/>
              <w:left w:val="nil"/>
              <w:bottom w:val="nil"/>
              <w:right w:val="nil"/>
            </w:tcBorders>
            <w:shd w:val="clear" w:color="auto" w:fill="auto"/>
            <w:noWrap/>
            <w:vAlign w:val="bottom"/>
            <w:hideMark/>
          </w:tcPr>
          <w:p w14:paraId="582C33B9"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2C9320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B90E6A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0ED394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7BC5EC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08D7C7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EEBEE11"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C18D50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FB2032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B2FC84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1D12A8A9" w14:textId="77777777" w:rsidTr="00D42931">
        <w:trPr>
          <w:trHeight w:val="315"/>
        </w:trPr>
        <w:tc>
          <w:tcPr>
            <w:tcW w:w="3980" w:type="dxa"/>
            <w:tcBorders>
              <w:top w:val="nil"/>
              <w:left w:val="nil"/>
              <w:bottom w:val="nil"/>
              <w:right w:val="nil"/>
            </w:tcBorders>
            <w:shd w:val="clear" w:color="auto" w:fill="auto"/>
            <w:noWrap/>
            <w:vAlign w:val="bottom"/>
            <w:hideMark/>
          </w:tcPr>
          <w:p w14:paraId="597DB689"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Arizona</w:t>
            </w:r>
          </w:p>
        </w:tc>
        <w:tc>
          <w:tcPr>
            <w:tcW w:w="640" w:type="dxa"/>
            <w:tcBorders>
              <w:top w:val="nil"/>
              <w:left w:val="nil"/>
              <w:bottom w:val="nil"/>
              <w:right w:val="nil"/>
            </w:tcBorders>
            <w:shd w:val="clear" w:color="auto" w:fill="auto"/>
            <w:noWrap/>
            <w:vAlign w:val="bottom"/>
            <w:hideMark/>
          </w:tcPr>
          <w:p w14:paraId="46D0969D"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B2EE4A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1065F1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7AC45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CCAB59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7A52AFD"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66EEA2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81A980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F4698D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630DBC"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5C4809AB" w14:textId="77777777" w:rsidTr="00D42931">
        <w:trPr>
          <w:trHeight w:val="315"/>
        </w:trPr>
        <w:tc>
          <w:tcPr>
            <w:tcW w:w="3980" w:type="dxa"/>
            <w:tcBorders>
              <w:top w:val="nil"/>
              <w:left w:val="nil"/>
              <w:bottom w:val="nil"/>
              <w:right w:val="nil"/>
            </w:tcBorders>
            <w:shd w:val="clear" w:color="auto" w:fill="auto"/>
            <w:noWrap/>
            <w:vAlign w:val="bottom"/>
            <w:hideMark/>
          </w:tcPr>
          <w:p w14:paraId="6FDD1A2F" w14:textId="0A455BB6"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 xml:space="preserve">[IF NOT UK/MX: Lay’s / UK: Walkers / MX: </w:t>
            </w:r>
            <w:proofErr w:type="spellStart"/>
            <w:r w:rsidRPr="00D42931">
              <w:rPr>
                <w:rFonts w:eastAsia="Times New Roman" w:cs="Times New Roman"/>
                <w:b/>
                <w:bCs/>
                <w:color w:val="000000"/>
                <w:sz w:val="24"/>
                <w:szCs w:val="24"/>
              </w:rPr>
              <w:t>Sabritas</w:t>
            </w:r>
            <w:proofErr w:type="spellEnd"/>
            <w:r w:rsidRPr="00D42931">
              <w:rPr>
                <w:rFonts w:eastAsia="Times New Roman" w:cs="Times New Roman"/>
                <w:b/>
                <w:bCs/>
                <w:color w:val="000000"/>
                <w:sz w:val="24"/>
                <w:szCs w:val="24"/>
              </w:rPr>
              <w:t>]</w:t>
            </w:r>
          </w:p>
        </w:tc>
        <w:tc>
          <w:tcPr>
            <w:tcW w:w="640" w:type="dxa"/>
            <w:tcBorders>
              <w:top w:val="nil"/>
              <w:left w:val="nil"/>
              <w:bottom w:val="nil"/>
              <w:right w:val="nil"/>
            </w:tcBorders>
            <w:shd w:val="clear" w:color="auto" w:fill="auto"/>
            <w:noWrap/>
            <w:vAlign w:val="bottom"/>
            <w:hideMark/>
          </w:tcPr>
          <w:p w14:paraId="10425F29"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D49528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0EFEC71"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F4E9E5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61E4488"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237DAD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3D438B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F91661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805E8C0"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5BF05A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2C1F708E" w14:textId="77777777" w:rsidTr="00D42931">
        <w:trPr>
          <w:trHeight w:val="315"/>
        </w:trPr>
        <w:tc>
          <w:tcPr>
            <w:tcW w:w="3980" w:type="dxa"/>
            <w:tcBorders>
              <w:top w:val="nil"/>
              <w:left w:val="nil"/>
              <w:bottom w:val="nil"/>
              <w:right w:val="nil"/>
            </w:tcBorders>
            <w:shd w:val="clear" w:color="auto" w:fill="auto"/>
            <w:noWrap/>
            <w:vAlign w:val="bottom"/>
            <w:hideMark/>
          </w:tcPr>
          <w:p w14:paraId="52A7BB96"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Doritos</w:t>
            </w:r>
          </w:p>
        </w:tc>
        <w:tc>
          <w:tcPr>
            <w:tcW w:w="640" w:type="dxa"/>
            <w:tcBorders>
              <w:top w:val="nil"/>
              <w:left w:val="nil"/>
              <w:bottom w:val="nil"/>
              <w:right w:val="nil"/>
            </w:tcBorders>
            <w:shd w:val="clear" w:color="auto" w:fill="auto"/>
            <w:noWrap/>
            <w:vAlign w:val="bottom"/>
            <w:hideMark/>
          </w:tcPr>
          <w:p w14:paraId="07D45AD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8AE7CF0"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8FC0D47"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8965401"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A2183D5"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2CB313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2BAC4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E7BDF9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13DF44E"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0D23A9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67364EBF" w14:textId="77777777" w:rsidTr="00D42931">
        <w:trPr>
          <w:trHeight w:val="315"/>
        </w:trPr>
        <w:tc>
          <w:tcPr>
            <w:tcW w:w="3980" w:type="dxa"/>
            <w:tcBorders>
              <w:top w:val="nil"/>
              <w:left w:val="nil"/>
              <w:bottom w:val="nil"/>
              <w:right w:val="nil"/>
            </w:tcBorders>
            <w:shd w:val="clear" w:color="auto" w:fill="auto"/>
            <w:noWrap/>
            <w:vAlign w:val="bottom"/>
            <w:hideMark/>
          </w:tcPr>
          <w:p w14:paraId="4D2DB10E"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Cheetos</w:t>
            </w:r>
          </w:p>
        </w:tc>
        <w:tc>
          <w:tcPr>
            <w:tcW w:w="640" w:type="dxa"/>
            <w:tcBorders>
              <w:top w:val="nil"/>
              <w:left w:val="nil"/>
              <w:bottom w:val="nil"/>
              <w:right w:val="nil"/>
            </w:tcBorders>
            <w:shd w:val="clear" w:color="auto" w:fill="auto"/>
            <w:noWrap/>
            <w:vAlign w:val="bottom"/>
            <w:hideMark/>
          </w:tcPr>
          <w:p w14:paraId="6CEE4C2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CEBC3B1"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BBF2335"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EB69426"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D5E653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95E1971"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A02E6C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C5D561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3BD51E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0FAF92E"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2F23334B" w14:textId="77777777" w:rsidTr="00D42931">
        <w:trPr>
          <w:trHeight w:val="315"/>
        </w:trPr>
        <w:tc>
          <w:tcPr>
            <w:tcW w:w="3980" w:type="dxa"/>
            <w:tcBorders>
              <w:top w:val="nil"/>
              <w:left w:val="nil"/>
              <w:bottom w:val="nil"/>
              <w:right w:val="nil"/>
            </w:tcBorders>
            <w:shd w:val="clear" w:color="auto" w:fill="auto"/>
            <w:noWrap/>
            <w:vAlign w:val="bottom"/>
            <w:hideMark/>
          </w:tcPr>
          <w:p w14:paraId="2977EB1A"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Ruffles</w:t>
            </w:r>
          </w:p>
        </w:tc>
        <w:tc>
          <w:tcPr>
            <w:tcW w:w="640" w:type="dxa"/>
            <w:tcBorders>
              <w:top w:val="nil"/>
              <w:left w:val="nil"/>
              <w:bottom w:val="nil"/>
              <w:right w:val="nil"/>
            </w:tcBorders>
            <w:shd w:val="clear" w:color="auto" w:fill="auto"/>
            <w:noWrap/>
            <w:vAlign w:val="bottom"/>
            <w:hideMark/>
          </w:tcPr>
          <w:p w14:paraId="788305A1"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57BF2B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F1C233E"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580A830"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3C108C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F7AEE9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A1F321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9D0F75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ADA8C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130FB3D"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2878672E" w14:textId="77777777" w:rsidTr="00D42931">
        <w:trPr>
          <w:trHeight w:val="315"/>
        </w:trPr>
        <w:tc>
          <w:tcPr>
            <w:tcW w:w="3980" w:type="dxa"/>
            <w:tcBorders>
              <w:top w:val="nil"/>
              <w:left w:val="nil"/>
              <w:bottom w:val="nil"/>
              <w:right w:val="nil"/>
            </w:tcBorders>
            <w:shd w:val="clear" w:color="auto" w:fill="auto"/>
            <w:noWrap/>
            <w:vAlign w:val="bottom"/>
            <w:hideMark/>
          </w:tcPr>
          <w:p w14:paraId="541BF663"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Quavers</w:t>
            </w:r>
          </w:p>
        </w:tc>
        <w:tc>
          <w:tcPr>
            <w:tcW w:w="640" w:type="dxa"/>
            <w:tcBorders>
              <w:top w:val="nil"/>
              <w:left w:val="nil"/>
              <w:bottom w:val="nil"/>
              <w:right w:val="nil"/>
            </w:tcBorders>
            <w:shd w:val="clear" w:color="auto" w:fill="auto"/>
            <w:noWrap/>
            <w:vAlign w:val="bottom"/>
            <w:hideMark/>
          </w:tcPr>
          <w:p w14:paraId="4FC81CF0"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B0B0F6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25A078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2DFB995"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BDF666A"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468E6D1"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76BD8E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6E302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13A0E3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B409A9D"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2578D495" w14:textId="77777777" w:rsidTr="00D42931">
        <w:trPr>
          <w:trHeight w:val="315"/>
        </w:trPr>
        <w:tc>
          <w:tcPr>
            <w:tcW w:w="3980" w:type="dxa"/>
            <w:tcBorders>
              <w:top w:val="nil"/>
              <w:left w:val="nil"/>
              <w:bottom w:val="nil"/>
              <w:right w:val="nil"/>
            </w:tcBorders>
            <w:shd w:val="clear" w:color="auto" w:fill="auto"/>
            <w:noWrap/>
            <w:vAlign w:val="bottom"/>
            <w:hideMark/>
          </w:tcPr>
          <w:p w14:paraId="7F9BFA24"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Kurkure</w:t>
            </w:r>
          </w:p>
        </w:tc>
        <w:tc>
          <w:tcPr>
            <w:tcW w:w="640" w:type="dxa"/>
            <w:tcBorders>
              <w:top w:val="nil"/>
              <w:left w:val="nil"/>
              <w:bottom w:val="nil"/>
              <w:right w:val="nil"/>
            </w:tcBorders>
            <w:shd w:val="clear" w:color="auto" w:fill="auto"/>
            <w:noWrap/>
            <w:vAlign w:val="bottom"/>
            <w:hideMark/>
          </w:tcPr>
          <w:p w14:paraId="1DD84046"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C26876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D249F2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FA923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7C8ACF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A036C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56343B8"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C29BD3D"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84DAD5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700D1AD"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19A8FA8A" w14:textId="77777777" w:rsidTr="00D42931">
        <w:trPr>
          <w:trHeight w:val="315"/>
        </w:trPr>
        <w:tc>
          <w:tcPr>
            <w:tcW w:w="3980" w:type="dxa"/>
            <w:tcBorders>
              <w:top w:val="nil"/>
              <w:left w:val="nil"/>
              <w:bottom w:val="nil"/>
              <w:right w:val="nil"/>
            </w:tcBorders>
            <w:shd w:val="clear" w:color="auto" w:fill="auto"/>
            <w:noWrap/>
            <w:vAlign w:val="bottom"/>
            <w:hideMark/>
          </w:tcPr>
          <w:p w14:paraId="27801FD6"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Fandango</w:t>
            </w:r>
          </w:p>
        </w:tc>
        <w:tc>
          <w:tcPr>
            <w:tcW w:w="640" w:type="dxa"/>
            <w:tcBorders>
              <w:top w:val="nil"/>
              <w:left w:val="nil"/>
              <w:bottom w:val="nil"/>
              <w:right w:val="nil"/>
            </w:tcBorders>
            <w:shd w:val="clear" w:color="auto" w:fill="auto"/>
            <w:noWrap/>
            <w:vAlign w:val="bottom"/>
            <w:hideMark/>
          </w:tcPr>
          <w:p w14:paraId="7952280F"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FD7C70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3FC247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B0F2ABE"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FE7824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F7DD40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93C02A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E3ED97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C28D24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5174B19"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1CD27097" w14:textId="77777777" w:rsidTr="00D42931">
        <w:trPr>
          <w:trHeight w:val="315"/>
        </w:trPr>
        <w:tc>
          <w:tcPr>
            <w:tcW w:w="3980" w:type="dxa"/>
            <w:tcBorders>
              <w:top w:val="nil"/>
              <w:left w:val="nil"/>
              <w:bottom w:val="nil"/>
              <w:right w:val="nil"/>
            </w:tcBorders>
            <w:shd w:val="clear" w:color="auto" w:fill="auto"/>
            <w:noWrap/>
            <w:vAlign w:val="bottom"/>
            <w:hideMark/>
          </w:tcPr>
          <w:p w14:paraId="02A04EBD"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Be Cheery</w:t>
            </w:r>
          </w:p>
        </w:tc>
        <w:tc>
          <w:tcPr>
            <w:tcW w:w="640" w:type="dxa"/>
            <w:tcBorders>
              <w:top w:val="nil"/>
              <w:left w:val="nil"/>
              <w:bottom w:val="nil"/>
              <w:right w:val="nil"/>
            </w:tcBorders>
            <w:shd w:val="clear" w:color="auto" w:fill="auto"/>
            <w:noWrap/>
            <w:vAlign w:val="bottom"/>
            <w:hideMark/>
          </w:tcPr>
          <w:p w14:paraId="5AF94A87"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8ACFAC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F1D9E0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E4538E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A5E4F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74EB8B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211398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9D8728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FAE0B92"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2FE9CCF"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2A709525" w14:textId="77777777" w:rsidTr="00D42931">
        <w:trPr>
          <w:trHeight w:val="315"/>
        </w:trPr>
        <w:tc>
          <w:tcPr>
            <w:tcW w:w="3980" w:type="dxa"/>
            <w:tcBorders>
              <w:top w:val="nil"/>
              <w:left w:val="nil"/>
              <w:bottom w:val="nil"/>
              <w:right w:val="nil"/>
            </w:tcBorders>
            <w:shd w:val="clear" w:color="auto" w:fill="auto"/>
            <w:noWrap/>
            <w:vAlign w:val="bottom"/>
            <w:hideMark/>
          </w:tcPr>
          <w:p w14:paraId="50361DF5" w14:textId="77777777" w:rsidR="00D42931" w:rsidRPr="00D42931" w:rsidRDefault="00D42931" w:rsidP="00D42931">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Racheritos</w:t>
            </w:r>
            <w:proofErr w:type="spellEnd"/>
          </w:p>
        </w:tc>
        <w:tc>
          <w:tcPr>
            <w:tcW w:w="640" w:type="dxa"/>
            <w:tcBorders>
              <w:top w:val="nil"/>
              <w:left w:val="nil"/>
              <w:bottom w:val="nil"/>
              <w:right w:val="nil"/>
            </w:tcBorders>
            <w:shd w:val="clear" w:color="auto" w:fill="auto"/>
            <w:noWrap/>
            <w:vAlign w:val="bottom"/>
            <w:hideMark/>
          </w:tcPr>
          <w:p w14:paraId="47281652"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7ED2B3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09FDE9C"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02BC34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EFC5B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E80395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825C71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5334B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F1B14C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CF8A8CD"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6DC03C8F" w14:textId="77777777" w:rsidTr="00D42931">
        <w:trPr>
          <w:trHeight w:val="315"/>
        </w:trPr>
        <w:tc>
          <w:tcPr>
            <w:tcW w:w="3980" w:type="dxa"/>
            <w:tcBorders>
              <w:top w:val="nil"/>
              <w:left w:val="nil"/>
              <w:bottom w:val="nil"/>
              <w:right w:val="nil"/>
            </w:tcBorders>
            <w:shd w:val="clear" w:color="auto" w:fill="auto"/>
            <w:noWrap/>
            <w:vAlign w:val="bottom"/>
            <w:hideMark/>
          </w:tcPr>
          <w:p w14:paraId="3C1669A9" w14:textId="77777777" w:rsidR="00D42931" w:rsidRPr="00D42931" w:rsidRDefault="00D42931" w:rsidP="00D42931">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Sabritones</w:t>
            </w:r>
            <w:proofErr w:type="spellEnd"/>
          </w:p>
        </w:tc>
        <w:tc>
          <w:tcPr>
            <w:tcW w:w="640" w:type="dxa"/>
            <w:tcBorders>
              <w:top w:val="nil"/>
              <w:left w:val="nil"/>
              <w:bottom w:val="nil"/>
              <w:right w:val="nil"/>
            </w:tcBorders>
            <w:shd w:val="clear" w:color="auto" w:fill="auto"/>
            <w:noWrap/>
            <w:vAlign w:val="bottom"/>
            <w:hideMark/>
          </w:tcPr>
          <w:p w14:paraId="42E03B3B"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F4D212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CFE6D8D"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7BD888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D2B4F6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191EA4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5D560A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5EB10E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5F5883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777E606"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18CE4A00" w14:textId="77777777" w:rsidTr="00D42931">
        <w:trPr>
          <w:trHeight w:val="315"/>
        </w:trPr>
        <w:tc>
          <w:tcPr>
            <w:tcW w:w="3980" w:type="dxa"/>
            <w:tcBorders>
              <w:top w:val="nil"/>
              <w:left w:val="nil"/>
              <w:bottom w:val="nil"/>
              <w:right w:val="nil"/>
            </w:tcBorders>
            <w:shd w:val="clear" w:color="auto" w:fill="auto"/>
            <w:noWrap/>
            <w:vAlign w:val="bottom"/>
            <w:hideMark/>
          </w:tcPr>
          <w:p w14:paraId="02E025A0" w14:textId="77777777"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Gamesa</w:t>
            </w:r>
          </w:p>
        </w:tc>
        <w:tc>
          <w:tcPr>
            <w:tcW w:w="640" w:type="dxa"/>
            <w:tcBorders>
              <w:top w:val="nil"/>
              <w:left w:val="nil"/>
              <w:bottom w:val="nil"/>
              <w:right w:val="nil"/>
            </w:tcBorders>
            <w:shd w:val="clear" w:color="auto" w:fill="auto"/>
            <w:noWrap/>
            <w:vAlign w:val="bottom"/>
            <w:hideMark/>
          </w:tcPr>
          <w:p w14:paraId="6C101F59"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18F8A5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ABA7FC6"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FC49EC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50D107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13C7D1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97C47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159768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24FCB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FF28D5"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6CC4CBEA" w14:textId="77777777" w:rsidTr="00D42931">
        <w:trPr>
          <w:trHeight w:val="315"/>
        </w:trPr>
        <w:tc>
          <w:tcPr>
            <w:tcW w:w="3980" w:type="dxa"/>
            <w:tcBorders>
              <w:top w:val="nil"/>
              <w:left w:val="nil"/>
              <w:bottom w:val="nil"/>
              <w:right w:val="nil"/>
            </w:tcBorders>
            <w:shd w:val="clear" w:color="auto" w:fill="auto"/>
            <w:noWrap/>
            <w:vAlign w:val="bottom"/>
            <w:hideMark/>
          </w:tcPr>
          <w:p w14:paraId="3CF99494" w14:textId="77777777" w:rsidR="00D42931" w:rsidRPr="00D42931" w:rsidRDefault="00D42931" w:rsidP="00D42931">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Tasali</w:t>
            </w:r>
            <w:proofErr w:type="spellEnd"/>
          </w:p>
        </w:tc>
        <w:tc>
          <w:tcPr>
            <w:tcW w:w="640" w:type="dxa"/>
            <w:tcBorders>
              <w:top w:val="nil"/>
              <w:left w:val="nil"/>
              <w:bottom w:val="nil"/>
              <w:right w:val="nil"/>
            </w:tcBorders>
            <w:shd w:val="clear" w:color="auto" w:fill="auto"/>
            <w:noWrap/>
            <w:vAlign w:val="bottom"/>
            <w:hideMark/>
          </w:tcPr>
          <w:p w14:paraId="4DC5BC8B"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5DF04F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7CEB48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FF154D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51CC1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50EBF4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1CDFB5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62FF09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82D2B8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7EC3BF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4DBFFC4D" w14:textId="77777777" w:rsidTr="00D42931">
        <w:trPr>
          <w:trHeight w:val="315"/>
        </w:trPr>
        <w:tc>
          <w:tcPr>
            <w:tcW w:w="3980" w:type="dxa"/>
            <w:tcBorders>
              <w:top w:val="nil"/>
              <w:left w:val="nil"/>
              <w:bottom w:val="nil"/>
              <w:right w:val="nil"/>
            </w:tcBorders>
            <w:shd w:val="clear" w:color="auto" w:fill="auto"/>
            <w:noWrap/>
            <w:vAlign w:val="bottom"/>
            <w:hideMark/>
          </w:tcPr>
          <w:p w14:paraId="54CFCCC3" w14:textId="77777777" w:rsidR="00D42931" w:rsidRPr="00D42931" w:rsidRDefault="00D42931" w:rsidP="00D42931">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Tawan</w:t>
            </w:r>
            <w:proofErr w:type="spellEnd"/>
          </w:p>
        </w:tc>
        <w:tc>
          <w:tcPr>
            <w:tcW w:w="640" w:type="dxa"/>
            <w:tcBorders>
              <w:top w:val="nil"/>
              <w:left w:val="nil"/>
              <w:bottom w:val="nil"/>
              <w:right w:val="nil"/>
            </w:tcBorders>
            <w:shd w:val="clear" w:color="auto" w:fill="auto"/>
            <w:noWrap/>
            <w:vAlign w:val="bottom"/>
            <w:hideMark/>
          </w:tcPr>
          <w:p w14:paraId="42EF3F50"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F5CBE2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F87D3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EE8A21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D9F108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A4A635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D2A97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6BC53C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1E61A49"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38B3012" w14:textId="77777777" w:rsidR="00D42931" w:rsidRPr="00D42931" w:rsidRDefault="00D42931" w:rsidP="00D42931">
            <w:pPr>
              <w:spacing w:line="240" w:lineRule="auto"/>
              <w:rPr>
                <w:rFonts w:eastAsia="Times New Roman" w:cs="Times New Roman"/>
                <w:color w:val="000000"/>
                <w:sz w:val="24"/>
                <w:szCs w:val="24"/>
              </w:rPr>
            </w:pPr>
          </w:p>
        </w:tc>
      </w:tr>
      <w:tr w:rsidR="00D42931" w:rsidRPr="00D42931" w14:paraId="3550E4C4" w14:textId="77777777" w:rsidTr="00D42931">
        <w:trPr>
          <w:trHeight w:val="315"/>
        </w:trPr>
        <w:tc>
          <w:tcPr>
            <w:tcW w:w="3980" w:type="dxa"/>
            <w:tcBorders>
              <w:top w:val="nil"/>
              <w:left w:val="nil"/>
              <w:bottom w:val="nil"/>
              <w:right w:val="nil"/>
            </w:tcBorders>
            <w:shd w:val="clear" w:color="auto" w:fill="auto"/>
            <w:noWrap/>
            <w:vAlign w:val="bottom"/>
            <w:hideMark/>
          </w:tcPr>
          <w:p w14:paraId="593F070A"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 xml:space="preserve">Want </w:t>
            </w:r>
            <w:proofErr w:type="spellStart"/>
            <w:r w:rsidRPr="00D42931">
              <w:rPr>
                <w:rFonts w:eastAsia="Times New Roman" w:cs="Times New Roman"/>
                <w:color w:val="000000"/>
                <w:sz w:val="24"/>
                <w:szCs w:val="24"/>
              </w:rPr>
              <w:t>Want</w:t>
            </w:r>
            <w:proofErr w:type="spellEnd"/>
          </w:p>
        </w:tc>
        <w:tc>
          <w:tcPr>
            <w:tcW w:w="640" w:type="dxa"/>
            <w:tcBorders>
              <w:top w:val="nil"/>
              <w:left w:val="nil"/>
              <w:bottom w:val="nil"/>
              <w:right w:val="nil"/>
            </w:tcBorders>
            <w:shd w:val="clear" w:color="auto" w:fill="auto"/>
            <w:noWrap/>
            <w:vAlign w:val="bottom"/>
            <w:hideMark/>
          </w:tcPr>
          <w:p w14:paraId="61FDE824"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4BFA14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69B898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7F793E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FF1BD91"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802237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166FA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C55B90"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656889F"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0C3DF0E"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68210AC0" w14:textId="77777777" w:rsidTr="00D42931">
        <w:trPr>
          <w:trHeight w:val="315"/>
        </w:trPr>
        <w:tc>
          <w:tcPr>
            <w:tcW w:w="3980" w:type="dxa"/>
            <w:tcBorders>
              <w:top w:val="nil"/>
              <w:left w:val="nil"/>
              <w:bottom w:val="nil"/>
              <w:right w:val="nil"/>
            </w:tcBorders>
            <w:shd w:val="clear" w:color="auto" w:fill="auto"/>
            <w:noWrap/>
            <w:vAlign w:val="bottom"/>
            <w:hideMark/>
          </w:tcPr>
          <w:p w14:paraId="7B65146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Three Squirrels</w:t>
            </w:r>
          </w:p>
        </w:tc>
        <w:tc>
          <w:tcPr>
            <w:tcW w:w="640" w:type="dxa"/>
            <w:tcBorders>
              <w:top w:val="nil"/>
              <w:left w:val="nil"/>
              <w:bottom w:val="nil"/>
              <w:right w:val="nil"/>
            </w:tcBorders>
            <w:shd w:val="clear" w:color="auto" w:fill="auto"/>
            <w:noWrap/>
            <w:vAlign w:val="bottom"/>
            <w:hideMark/>
          </w:tcPr>
          <w:p w14:paraId="6FCBE3FE"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BF672C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9EC8C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E88B3C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6602C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D85878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6ADFE5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0352CE"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68C84B3"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7CB9507"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38D19775" w14:textId="77777777" w:rsidTr="00D42931">
        <w:trPr>
          <w:trHeight w:val="315"/>
        </w:trPr>
        <w:tc>
          <w:tcPr>
            <w:tcW w:w="3980" w:type="dxa"/>
            <w:tcBorders>
              <w:top w:val="nil"/>
              <w:left w:val="nil"/>
              <w:bottom w:val="nil"/>
              <w:right w:val="nil"/>
            </w:tcBorders>
            <w:shd w:val="clear" w:color="auto" w:fill="auto"/>
            <w:noWrap/>
            <w:vAlign w:val="bottom"/>
            <w:hideMark/>
          </w:tcPr>
          <w:p w14:paraId="56A66674" w14:textId="77777777" w:rsidR="00D42931" w:rsidRPr="00D42931" w:rsidRDefault="00D42931" w:rsidP="00D42931">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Haldiram's</w:t>
            </w:r>
            <w:proofErr w:type="spellEnd"/>
          </w:p>
        </w:tc>
        <w:tc>
          <w:tcPr>
            <w:tcW w:w="640" w:type="dxa"/>
            <w:tcBorders>
              <w:top w:val="nil"/>
              <w:left w:val="nil"/>
              <w:bottom w:val="nil"/>
              <w:right w:val="nil"/>
            </w:tcBorders>
            <w:shd w:val="clear" w:color="auto" w:fill="auto"/>
            <w:noWrap/>
            <w:vAlign w:val="bottom"/>
            <w:hideMark/>
          </w:tcPr>
          <w:p w14:paraId="48B54FE6"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EC709A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4C99F4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5F1858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D9C27C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AAE6BF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0717DF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CFA10EC"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067FD4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06DA14A"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43E7FE9E" w14:textId="77777777" w:rsidTr="00D42931">
        <w:trPr>
          <w:trHeight w:val="315"/>
        </w:trPr>
        <w:tc>
          <w:tcPr>
            <w:tcW w:w="3980" w:type="dxa"/>
            <w:tcBorders>
              <w:top w:val="nil"/>
              <w:left w:val="nil"/>
              <w:bottom w:val="nil"/>
              <w:right w:val="nil"/>
            </w:tcBorders>
            <w:shd w:val="clear" w:color="auto" w:fill="auto"/>
            <w:noWrap/>
            <w:vAlign w:val="bottom"/>
            <w:hideMark/>
          </w:tcPr>
          <w:p w14:paraId="5BAC3BD8"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lastRenderedPageBreak/>
              <w:t>Bingo!</w:t>
            </w:r>
          </w:p>
        </w:tc>
        <w:tc>
          <w:tcPr>
            <w:tcW w:w="640" w:type="dxa"/>
            <w:tcBorders>
              <w:top w:val="nil"/>
              <w:left w:val="nil"/>
              <w:bottom w:val="nil"/>
              <w:right w:val="nil"/>
            </w:tcBorders>
            <w:shd w:val="clear" w:color="auto" w:fill="auto"/>
            <w:noWrap/>
            <w:vAlign w:val="bottom"/>
            <w:hideMark/>
          </w:tcPr>
          <w:p w14:paraId="7980AD39"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882692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E08EA5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712D80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8F68F3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5E1D2F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366B28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5DBE7CB"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0582F3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218FE7D"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4913988D" w14:textId="77777777" w:rsidTr="00D42931">
        <w:trPr>
          <w:trHeight w:val="315"/>
        </w:trPr>
        <w:tc>
          <w:tcPr>
            <w:tcW w:w="3980" w:type="dxa"/>
            <w:tcBorders>
              <w:top w:val="nil"/>
              <w:left w:val="nil"/>
              <w:bottom w:val="nil"/>
              <w:right w:val="nil"/>
            </w:tcBorders>
            <w:shd w:val="clear" w:color="auto" w:fill="auto"/>
            <w:noWrap/>
            <w:vAlign w:val="bottom"/>
            <w:hideMark/>
          </w:tcPr>
          <w:p w14:paraId="361FBAF5"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Balaji</w:t>
            </w:r>
          </w:p>
        </w:tc>
        <w:tc>
          <w:tcPr>
            <w:tcW w:w="640" w:type="dxa"/>
            <w:tcBorders>
              <w:top w:val="nil"/>
              <w:left w:val="nil"/>
              <w:bottom w:val="nil"/>
              <w:right w:val="nil"/>
            </w:tcBorders>
            <w:shd w:val="clear" w:color="auto" w:fill="auto"/>
            <w:noWrap/>
            <w:vAlign w:val="bottom"/>
            <w:hideMark/>
          </w:tcPr>
          <w:p w14:paraId="7A540E62"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5B8CD7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AE746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B4025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CCA673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BE5CDB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A11DC8A"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A468C07"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F769F9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4D63748"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2FCB5BDA" w14:textId="77777777" w:rsidTr="00D42931">
        <w:trPr>
          <w:trHeight w:val="315"/>
        </w:trPr>
        <w:tc>
          <w:tcPr>
            <w:tcW w:w="3980" w:type="dxa"/>
            <w:tcBorders>
              <w:top w:val="nil"/>
              <w:left w:val="nil"/>
              <w:bottom w:val="nil"/>
              <w:right w:val="nil"/>
            </w:tcBorders>
            <w:shd w:val="clear" w:color="auto" w:fill="auto"/>
            <w:noWrap/>
            <w:vAlign w:val="bottom"/>
            <w:hideMark/>
          </w:tcPr>
          <w:p w14:paraId="0FD0396F" w14:textId="77777777" w:rsidR="00D42931" w:rsidRPr="00D42931" w:rsidRDefault="00D42931" w:rsidP="00D42931">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Parle</w:t>
            </w:r>
            <w:proofErr w:type="spellEnd"/>
          </w:p>
        </w:tc>
        <w:tc>
          <w:tcPr>
            <w:tcW w:w="640" w:type="dxa"/>
            <w:tcBorders>
              <w:top w:val="nil"/>
              <w:left w:val="nil"/>
              <w:bottom w:val="nil"/>
              <w:right w:val="nil"/>
            </w:tcBorders>
            <w:shd w:val="clear" w:color="auto" w:fill="auto"/>
            <w:noWrap/>
            <w:vAlign w:val="bottom"/>
            <w:hideMark/>
          </w:tcPr>
          <w:p w14:paraId="4238137E"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C509D2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BA95C2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B40F13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7211B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41F3BD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D47086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91985D2"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32FAA9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6B16DBB"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58FBD7DF" w14:textId="77777777" w:rsidTr="00D42931">
        <w:trPr>
          <w:trHeight w:val="315"/>
        </w:trPr>
        <w:tc>
          <w:tcPr>
            <w:tcW w:w="3980" w:type="dxa"/>
            <w:tcBorders>
              <w:top w:val="nil"/>
              <w:left w:val="nil"/>
              <w:bottom w:val="nil"/>
              <w:right w:val="nil"/>
            </w:tcBorders>
            <w:shd w:val="clear" w:color="auto" w:fill="auto"/>
            <w:noWrap/>
            <w:vAlign w:val="bottom"/>
            <w:hideMark/>
          </w:tcPr>
          <w:p w14:paraId="278F8786"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Club Social</w:t>
            </w:r>
          </w:p>
        </w:tc>
        <w:tc>
          <w:tcPr>
            <w:tcW w:w="640" w:type="dxa"/>
            <w:tcBorders>
              <w:top w:val="nil"/>
              <w:left w:val="nil"/>
              <w:bottom w:val="nil"/>
              <w:right w:val="nil"/>
            </w:tcBorders>
            <w:shd w:val="clear" w:color="auto" w:fill="auto"/>
            <w:noWrap/>
            <w:vAlign w:val="bottom"/>
            <w:hideMark/>
          </w:tcPr>
          <w:p w14:paraId="484EE48A"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5A2593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044D5E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BCF4A6C"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A66F7F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B43735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5AC4AF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C58DE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EE2718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02AE765"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44529D9A" w14:textId="77777777" w:rsidTr="00D42931">
        <w:trPr>
          <w:trHeight w:val="315"/>
        </w:trPr>
        <w:tc>
          <w:tcPr>
            <w:tcW w:w="3980" w:type="dxa"/>
            <w:tcBorders>
              <w:top w:val="nil"/>
              <w:left w:val="nil"/>
              <w:bottom w:val="nil"/>
              <w:right w:val="nil"/>
            </w:tcBorders>
            <w:shd w:val="clear" w:color="auto" w:fill="auto"/>
            <w:noWrap/>
            <w:vAlign w:val="bottom"/>
            <w:hideMark/>
          </w:tcPr>
          <w:p w14:paraId="5095591B" w14:textId="77777777" w:rsidR="00D42931" w:rsidRPr="00D42931" w:rsidRDefault="00D42931" w:rsidP="00D42931">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Marilan</w:t>
            </w:r>
            <w:proofErr w:type="spellEnd"/>
          </w:p>
        </w:tc>
        <w:tc>
          <w:tcPr>
            <w:tcW w:w="640" w:type="dxa"/>
            <w:tcBorders>
              <w:top w:val="nil"/>
              <w:left w:val="nil"/>
              <w:bottom w:val="nil"/>
              <w:right w:val="nil"/>
            </w:tcBorders>
            <w:shd w:val="clear" w:color="auto" w:fill="auto"/>
            <w:noWrap/>
            <w:vAlign w:val="bottom"/>
            <w:hideMark/>
          </w:tcPr>
          <w:p w14:paraId="0C884B83"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3C586E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BD4389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78C8E78"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642443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740F6A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242853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FD32B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88FAF5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B4655B4"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2D1165C7" w14:textId="77777777" w:rsidTr="00D42931">
        <w:trPr>
          <w:trHeight w:val="315"/>
        </w:trPr>
        <w:tc>
          <w:tcPr>
            <w:tcW w:w="3980" w:type="dxa"/>
            <w:tcBorders>
              <w:top w:val="nil"/>
              <w:left w:val="nil"/>
              <w:bottom w:val="nil"/>
              <w:right w:val="nil"/>
            </w:tcBorders>
            <w:shd w:val="clear" w:color="auto" w:fill="auto"/>
            <w:noWrap/>
            <w:vAlign w:val="bottom"/>
            <w:hideMark/>
          </w:tcPr>
          <w:p w14:paraId="3074F42A" w14:textId="77777777" w:rsidR="00D42931" w:rsidRPr="00D42931" w:rsidRDefault="00D42931" w:rsidP="00D42931">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Yoki</w:t>
            </w:r>
            <w:proofErr w:type="spellEnd"/>
          </w:p>
        </w:tc>
        <w:tc>
          <w:tcPr>
            <w:tcW w:w="640" w:type="dxa"/>
            <w:tcBorders>
              <w:top w:val="nil"/>
              <w:left w:val="nil"/>
              <w:bottom w:val="nil"/>
              <w:right w:val="nil"/>
            </w:tcBorders>
            <w:shd w:val="clear" w:color="auto" w:fill="auto"/>
            <w:noWrap/>
            <w:vAlign w:val="bottom"/>
            <w:hideMark/>
          </w:tcPr>
          <w:p w14:paraId="11C7B339"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5333B8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7F1E6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CBF35E1"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E82E35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E592C8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E0EAE8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44A6FB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6ADD22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563B487"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4D7B48F8" w14:textId="77777777" w:rsidTr="00D42931">
        <w:trPr>
          <w:trHeight w:val="315"/>
        </w:trPr>
        <w:tc>
          <w:tcPr>
            <w:tcW w:w="3980" w:type="dxa"/>
            <w:tcBorders>
              <w:top w:val="nil"/>
              <w:left w:val="nil"/>
              <w:bottom w:val="nil"/>
              <w:right w:val="nil"/>
            </w:tcBorders>
            <w:shd w:val="clear" w:color="auto" w:fill="auto"/>
            <w:noWrap/>
            <w:vAlign w:val="bottom"/>
            <w:hideMark/>
          </w:tcPr>
          <w:p w14:paraId="0F7A48C1" w14:textId="77777777" w:rsidR="00D42931" w:rsidRPr="00D42931" w:rsidRDefault="00D42931" w:rsidP="00D42931">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Barcel</w:t>
            </w:r>
            <w:proofErr w:type="spellEnd"/>
          </w:p>
        </w:tc>
        <w:tc>
          <w:tcPr>
            <w:tcW w:w="640" w:type="dxa"/>
            <w:tcBorders>
              <w:top w:val="nil"/>
              <w:left w:val="nil"/>
              <w:bottom w:val="nil"/>
              <w:right w:val="nil"/>
            </w:tcBorders>
            <w:shd w:val="clear" w:color="auto" w:fill="auto"/>
            <w:noWrap/>
            <w:vAlign w:val="bottom"/>
            <w:hideMark/>
          </w:tcPr>
          <w:p w14:paraId="6145D633"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F37444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644661D"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90E311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07E0EE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F0F968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40F941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4B1DDC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696BCF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FDC321C"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7707F1CF" w14:textId="77777777" w:rsidTr="00D42931">
        <w:trPr>
          <w:trHeight w:val="315"/>
        </w:trPr>
        <w:tc>
          <w:tcPr>
            <w:tcW w:w="3980" w:type="dxa"/>
            <w:tcBorders>
              <w:top w:val="nil"/>
              <w:left w:val="nil"/>
              <w:bottom w:val="nil"/>
              <w:right w:val="nil"/>
            </w:tcBorders>
            <w:shd w:val="clear" w:color="auto" w:fill="auto"/>
            <w:noWrap/>
            <w:vAlign w:val="bottom"/>
            <w:hideMark/>
          </w:tcPr>
          <w:p w14:paraId="0DAB220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Chips</w:t>
            </w:r>
          </w:p>
        </w:tc>
        <w:tc>
          <w:tcPr>
            <w:tcW w:w="640" w:type="dxa"/>
            <w:tcBorders>
              <w:top w:val="nil"/>
              <w:left w:val="nil"/>
              <w:bottom w:val="nil"/>
              <w:right w:val="nil"/>
            </w:tcBorders>
            <w:shd w:val="clear" w:color="auto" w:fill="auto"/>
            <w:noWrap/>
            <w:vAlign w:val="bottom"/>
            <w:hideMark/>
          </w:tcPr>
          <w:p w14:paraId="7945D290"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6ABE4F6"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B7B7495"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A3428F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E150F81"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900BE6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C95368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359D353"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80D01C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609F4F9"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6C899DD7" w14:textId="77777777" w:rsidTr="00D42931">
        <w:trPr>
          <w:trHeight w:val="315"/>
        </w:trPr>
        <w:tc>
          <w:tcPr>
            <w:tcW w:w="3980" w:type="dxa"/>
            <w:tcBorders>
              <w:top w:val="nil"/>
              <w:left w:val="nil"/>
              <w:bottom w:val="nil"/>
              <w:right w:val="nil"/>
            </w:tcBorders>
            <w:shd w:val="clear" w:color="auto" w:fill="auto"/>
            <w:noWrap/>
            <w:vAlign w:val="bottom"/>
            <w:hideMark/>
          </w:tcPr>
          <w:p w14:paraId="06D48E0F" w14:textId="77777777" w:rsidR="00D42931" w:rsidRPr="00D42931" w:rsidRDefault="00D42931" w:rsidP="00D42931">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Deemah</w:t>
            </w:r>
            <w:proofErr w:type="spellEnd"/>
          </w:p>
        </w:tc>
        <w:tc>
          <w:tcPr>
            <w:tcW w:w="640" w:type="dxa"/>
            <w:tcBorders>
              <w:top w:val="nil"/>
              <w:left w:val="nil"/>
              <w:bottom w:val="nil"/>
              <w:right w:val="nil"/>
            </w:tcBorders>
            <w:shd w:val="clear" w:color="auto" w:fill="auto"/>
            <w:noWrap/>
            <w:vAlign w:val="bottom"/>
            <w:hideMark/>
          </w:tcPr>
          <w:p w14:paraId="235A92AB"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4B96CF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95CDB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602CA9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422D12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6BEBE41"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E958B7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A145BD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A148B3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12CBE3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5A4C6C55" w14:textId="77777777" w:rsidTr="00D42931">
        <w:trPr>
          <w:trHeight w:val="315"/>
        </w:trPr>
        <w:tc>
          <w:tcPr>
            <w:tcW w:w="3980" w:type="dxa"/>
            <w:tcBorders>
              <w:top w:val="nil"/>
              <w:left w:val="nil"/>
              <w:bottom w:val="nil"/>
              <w:right w:val="nil"/>
            </w:tcBorders>
            <w:shd w:val="clear" w:color="auto" w:fill="auto"/>
            <w:noWrap/>
            <w:vAlign w:val="bottom"/>
            <w:hideMark/>
          </w:tcPr>
          <w:p w14:paraId="76792FD9"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 xml:space="preserve">Al </w:t>
            </w:r>
            <w:proofErr w:type="spellStart"/>
            <w:r w:rsidRPr="00D42931">
              <w:rPr>
                <w:rFonts w:eastAsia="Times New Roman" w:cs="Times New Roman"/>
                <w:color w:val="000000"/>
                <w:sz w:val="24"/>
                <w:szCs w:val="24"/>
              </w:rPr>
              <w:t>Batal</w:t>
            </w:r>
            <w:proofErr w:type="spellEnd"/>
          </w:p>
        </w:tc>
        <w:tc>
          <w:tcPr>
            <w:tcW w:w="640" w:type="dxa"/>
            <w:tcBorders>
              <w:top w:val="nil"/>
              <w:left w:val="nil"/>
              <w:bottom w:val="nil"/>
              <w:right w:val="nil"/>
            </w:tcBorders>
            <w:shd w:val="clear" w:color="auto" w:fill="auto"/>
            <w:noWrap/>
            <w:vAlign w:val="bottom"/>
            <w:hideMark/>
          </w:tcPr>
          <w:p w14:paraId="222D83A8"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7208631"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5C8EE8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746E8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C088E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650122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D54A0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985723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F7B7E0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9D8D8E"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1CF878F1" w14:textId="77777777" w:rsidTr="00D42931">
        <w:trPr>
          <w:trHeight w:val="315"/>
        </w:trPr>
        <w:tc>
          <w:tcPr>
            <w:tcW w:w="3980" w:type="dxa"/>
            <w:tcBorders>
              <w:top w:val="nil"/>
              <w:left w:val="nil"/>
              <w:bottom w:val="nil"/>
              <w:right w:val="nil"/>
            </w:tcBorders>
            <w:shd w:val="clear" w:color="auto" w:fill="auto"/>
            <w:noWrap/>
            <w:vAlign w:val="bottom"/>
            <w:hideMark/>
          </w:tcPr>
          <w:p w14:paraId="40E4DA8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Al Rifai</w:t>
            </w:r>
          </w:p>
        </w:tc>
        <w:tc>
          <w:tcPr>
            <w:tcW w:w="640" w:type="dxa"/>
            <w:tcBorders>
              <w:top w:val="nil"/>
              <w:left w:val="nil"/>
              <w:bottom w:val="nil"/>
              <w:right w:val="nil"/>
            </w:tcBorders>
            <w:shd w:val="clear" w:color="auto" w:fill="auto"/>
            <w:noWrap/>
            <w:vAlign w:val="bottom"/>
            <w:hideMark/>
          </w:tcPr>
          <w:p w14:paraId="269FA111"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4F2DBF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3EDAE4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43DD4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68D579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7672C4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C1A7E81"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F73E51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C2989F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9E88F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3FD5D452" w14:textId="77777777" w:rsidTr="00D42931">
        <w:trPr>
          <w:trHeight w:val="315"/>
        </w:trPr>
        <w:tc>
          <w:tcPr>
            <w:tcW w:w="3980" w:type="dxa"/>
            <w:tcBorders>
              <w:top w:val="nil"/>
              <w:left w:val="nil"/>
              <w:bottom w:val="nil"/>
              <w:right w:val="nil"/>
            </w:tcBorders>
            <w:shd w:val="clear" w:color="auto" w:fill="auto"/>
            <w:noWrap/>
            <w:vAlign w:val="bottom"/>
            <w:hideMark/>
          </w:tcPr>
          <w:p w14:paraId="034484E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Pringles</w:t>
            </w:r>
          </w:p>
        </w:tc>
        <w:tc>
          <w:tcPr>
            <w:tcW w:w="640" w:type="dxa"/>
            <w:tcBorders>
              <w:top w:val="nil"/>
              <w:left w:val="nil"/>
              <w:bottom w:val="nil"/>
              <w:right w:val="nil"/>
            </w:tcBorders>
            <w:shd w:val="clear" w:color="auto" w:fill="auto"/>
            <w:noWrap/>
            <w:vAlign w:val="bottom"/>
            <w:hideMark/>
          </w:tcPr>
          <w:p w14:paraId="76AB531A"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5A00DB3"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83A632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2FB4BFA"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D9E8A1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62561A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31F81A8"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ABDE2E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1B6555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AF5B96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593B8D0E" w14:textId="77777777" w:rsidTr="00D42931">
        <w:trPr>
          <w:trHeight w:val="315"/>
        </w:trPr>
        <w:tc>
          <w:tcPr>
            <w:tcW w:w="3980" w:type="dxa"/>
            <w:tcBorders>
              <w:top w:val="nil"/>
              <w:left w:val="nil"/>
              <w:bottom w:val="nil"/>
              <w:right w:val="nil"/>
            </w:tcBorders>
            <w:shd w:val="clear" w:color="auto" w:fill="auto"/>
            <w:noWrap/>
            <w:vAlign w:val="bottom"/>
            <w:hideMark/>
          </w:tcPr>
          <w:p w14:paraId="093F210A"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McCoy’s</w:t>
            </w:r>
          </w:p>
        </w:tc>
        <w:tc>
          <w:tcPr>
            <w:tcW w:w="640" w:type="dxa"/>
            <w:tcBorders>
              <w:top w:val="nil"/>
              <w:left w:val="nil"/>
              <w:bottom w:val="nil"/>
              <w:right w:val="nil"/>
            </w:tcBorders>
            <w:shd w:val="clear" w:color="auto" w:fill="auto"/>
            <w:noWrap/>
            <w:vAlign w:val="bottom"/>
            <w:hideMark/>
          </w:tcPr>
          <w:p w14:paraId="55E3288A"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69720E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ED637E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B2B67A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B34E15D"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6B6893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BC154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188DAB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A3CB3B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5C67320"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2D5FD252" w14:textId="77777777" w:rsidTr="00D42931">
        <w:trPr>
          <w:trHeight w:val="315"/>
        </w:trPr>
        <w:tc>
          <w:tcPr>
            <w:tcW w:w="3980" w:type="dxa"/>
            <w:tcBorders>
              <w:top w:val="nil"/>
              <w:left w:val="nil"/>
              <w:bottom w:val="nil"/>
              <w:right w:val="nil"/>
            </w:tcBorders>
            <w:shd w:val="clear" w:color="auto" w:fill="auto"/>
            <w:noWrap/>
            <w:vAlign w:val="bottom"/>
            <w:hideMark/>
          </w:tcPr>
          <w:p w14:paraId="5C9F4AC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Kettle Chips</w:t>
            </w:r>
          </w:p>
        </w:tc>
        <w:tc>
          <w:tcPr>
            <w:tcW w:w="640" w:type="dxa"/>
            <w:tcBorders>
              <w:top w:val="nil"/>
              <w:left w:val="nil"/>
              <w:bottom w:val="nil"/>
              <w:right w:val="nil"/>
            </w:tcBorders>
            <w:shd w:val="clear" w:color="auto" w:fill="auto"/>
            <w:noWrap/>
            <w:vAlign w:val="bottom"/>
            <w:hideMark/>
          </w:tcPr>
          <w:p w14:paraId="66053F7C"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2616DE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EC252C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FEE223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DA358DF"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E95220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A47372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91C312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997934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6F98494"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0C1B4666" w14:textId="77777777" w:rsidTr="00D42931">
        <w:trPr>
          <w:trHeight w:val="315"/>
        </w:trPr>
        <w:tc>
          <w:tcPr>
            <w:tcW w:w="3980" w:type="dxa"/>
            <w:tcBorders>
              <w:top w:val="nil"/>
              <w:left w:val="nil"/>
              <w:bottom w:val="nil"/>
              <w:right w:val="nil"/>
            </w:tcBorders>
            <w:shd w:val="clear" w:color="auto" w:fill="auto"/>
            <w:noWrap/>
            <w:vAlign w:val="bottom"/>
            <w:hideMark/>
          </w:tcPr>
          <w:p w14:paraId="5014623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Hula Hoops</w:t>
            </w:r>
          </w:p>
        </w:tc>
        <w:tc>
          <w:tcPr>
            <w:tcW w:w="640" w:type="dxa"/>
            <w:tcBorders>
              <w:top w:val="nil"/>
              <w:left w:val="nil"/>
              <w:bottom w:val="nil"/>
              <w:right w:val="nil"/>
            </w:tcBorders>
            <w:shd w:val="clear" w:color="auto" w:fill="auto"/>
            <w:noWrap/>
            <w:vAlign w:val="bottom"/>
            <w:hideMark/>
          </w:tcPr>
          <w:p w14:paraId="39099ED2"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11E9DE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E9C88E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63DB60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87DF546"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337757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1A32E4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C341D6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6590C06"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12F3BF1"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0D591B5B" w14:textId="77777777" w:rsidTr="00D42931">
        <w:trPr>
          <w:trHeight w:val="315"/>
        </w:trPr>
        <w:tc>
          <w:tcPr>
            <w:tcW w:w="3980" w:type="dxa"/>
            <w:tcBorders>
              <w:top w:val="nil"/>
              <w:left w:val="nil"/>
              <w:bottom w:val="nil"/>
              <w:right w:val="nil"/>
            </w:tcBorders>
            <w:shd w:val="clear" w:color="auto" w:fill="auto"/>
            <w:noWrap/>
            <w:vAlign w:val="bottom"/>
            <w:hideMark/>
          </w:tcPr>
          <w:p w14:paraId="0D68733A"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Taro</w:t>
            </w:r>
          </w:p>
        </w:tc>
        <w:tc>
          <w:tcPr>
            <w:tcW w:w="640" w:type="dxa"/>
            <w:tcBorders>
              <w:top w:val="nil"/>
              <w:left w:val="nil"/>
              <w:bottom w:val="nil"/>
              <w:right w:val="nil"/>
            </w:tcBorders>
            <w:shd w:val="clear" w:color="auto" w:fill="auto"/>
            <w:noWrap/>
            <w:vAlign w:val="bottom"/>
            <w:hideMark/>
          </w:tcPr>
          <w:p w14:paraId="7B193193"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08FD12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856661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597FD7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2E3882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DEC57A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EEA8C2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710D90B"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C63391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592D744" w14:textId="77777777" w:rsidR="00D42931" w:rsidRPr="00D42931" w:rsidRDefault="00D42931" w:rsidP="00D42931">
            <w:pPr>
              <w:spacing w:line="240" w:lineRule="auto"/>
              <w:rPr>
                <w:rFonts w:eastAsia="Times New Roman" w:cs="Times New Roman"/>
                <w:color w:val="000000"/>
                <w:sz w:val="24"/>
                <w:szCs w:val="24"/>
              </w:rPr>
            </w:pPr>
          </w:p>
        </w:tc>
      </w:tr>
      <w:tr w:rsidR="00D42931" w:rsidRPr="00D42931" w14:paraId="2A875A9C" w14:textId="77777777" w:rsidTr="00D42931">
        <w:trPr>
          <w:trHeight w:val="315"/>
        </w:trPr>
        <w:tc>
          <w:tcPr>
            <w:tcW w:w="3980" w:type="dxa"/>
            <w:tcBorders>
              <w:top w:val="nil"/>
              <w:left w:val="nil"/>
              <w:bottom w:val="nil"/>
              <w:right w:val="nil"/>
            </w:tcBorders>
            <w:shd w:val="clear" w:color="auto" w:fill="auto"/>
            <w:noWrap/>
            <w:vAlign w:val="bottom"/>
            <w:hideMark/>
          </w:tcPr>
          <w:p w14:paraId="2E7B28C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 xml:space="preserve">Tao Kae </w:t>
            </w:r>
            <w:proofErr w:type="spellStart"/>
            <w:r w:rsidRPr="00D42931">
              <w:rPr>
                <w:rFonts w:eastAsia="Times New Roman" w:cs="Times New Roman"/>
                <w:color w:val="000000"/>
                <w:sz w:val="24"/>
                <w:szCs w:val="24"/>
              </w:rPr>
              <w:t>Noi</w:t>
            </w:r>
            <w:proofErr w:type="spellEnd"/>
          </w:p>
        </w:tc>
        <w:tc>
          <w:tcPr>
            <w:tcW w:w="640" w:type="dxa"/>
            <w:tcBorders>
              <w:top w:val="nil"/>
              <w:left w:val="nil"/>
              <w:bottom w:val="nil"/>
              <w:right w:val="nil"/>
            </w:tcBorders>
            <w:shd w:val="clear" w:color="auto" w:fill="auto"/>
            <w:noWrap/>
            <w:vAlign w:val="bottom"/>
            <w:hideMark/>
          </w:tcPr>
          <w:p w14:paraId="45D764E1"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345F3B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A477F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9C3F7E"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A3C6DA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B48B32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0DE48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05684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17D9BF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AD64E52" w14:textId="77777777" w:rsidR="00D42931" w:rsidRPr="00D42931" w:rsidRDefault="00D42931" w:rsidP="00D42931">
            <w:pPr>
              <w:spacing w:line="240" w:lineRule="auto"/>
              <w:rPr>
                <w:rFonts w:eastAsia="Times New Roman" w:cs="Times New Roman"/>
                <w:color w:val="000000"/>
                <w:sz w:val="24"/>
                <w:szCs w:val="24"/>
              </w:rPr>
            </w:pPr>
          </w:p>
        </w:tc>
      </w:tr>
      <w:tr w:rsidR="00D42931" w:rsidRPr="00D42931" w14:paraId="5AA07243" w14:textId="77777777" w:rsidTr="00D42931">
        <w:trPr>
          <w:trHeight w:val="315"/>
        </w:trPr>
        <w:tc>
          <w:tcPr>
            <w:tcW w:w="3980" w:type="dxa"/>
            <w:tcBorders>
              <w:top w:val="nil"/>
              <w:left w:val="nil"/>
              <w:bottom w:val="nil"/>
              <w:right w:val="nil"/>
            </w:tcBorders>
            <w:shd w:val="clear" w:color="auto" w:fill="auto"/>
            <w:noWrap/>
            <w:vAlign w:val="bottom"/>
            <w:hideMark/>
          </w:tcPr>
          <w:p w14:paraId="25ABDCB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Tasto</w:t>
            </w:r>
          </w:p>
        </w:tc>
        <w:tc>
          <w:tcPr>
            <w:tcW w:w="640" w:type="dxa"/>
            <w:tcBorders>
              <w:top w:val="nil"/>
              <w:left w:val="nil"/>
              <w:bottom w:val="nil"/>
              <w:right w:val="nil"/>
            </w:tcBorders>
            <w:shd w:val="clear" w:color="auto" w:fill="auto"/>
            <w:noWrap/>
            <w:vAlign w:val="bottom"/>
            <w:hideMark/>
          </w:tcPr>
          <w:p w14:paraId="4D3EAA8D"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821AFCC"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F62176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12797D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6F9D8E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A029A5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0E7CA9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7537AD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9C533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032096D" w14:textId="77777777" w:rsidR="00D42931" w:rsidRPr="00D42931" w:rsidRDefault="00D42931" w:rsidP="00D42931">
            <w:pPr>
              <w:spacing w:line="240" w:lineRule="auto"/>
              <w:rPr>
                <w:rFonts w:eastAsia="Times New Roman" w:cs="Times New Roman"/>
                <w:color w:val="000000"/>
                <w:sz w:val="24"/>
                <w:szCs w:val="24"/>
              </w:rPr>
            </w:pPr>
          </w:p>
        </w:tc>
      </w:tr>
      <w:tr w:rsidR="00D42931" w:rsidRPr="00D42931" w14:paraId="5C3A48CC" w14:textId="77777777" w:rsidTr="00D42931">
        <w:trPr>
          <w:trHeight w:val="315"/>
        </w:trPr>
        <w:tc>
          <w:tcPr>
            <w:tcW w:w="3980" w:type="dxa"/>
            <w:tcBorders>
              <w:top w:val="nil"/>
              <w:left w:val="nil"/>
              <w:bottom w:val="nil"/>
              <w:right w:val="nil"/>
            </w:tcBorders>
            <w:shd w:val="clear" w:color="auto" w:fill="auto"/>
            <w:noWrap/>
            <w:vAlign w:val="bottom"/>
            <w:hideMark/>
          </w:tcPr>
          <w:p w14:paraId="584C621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Koh-Kae</w:t>
            </w:r>
          </w:p>
        </w:tc>
        <w:tc>
          <w:tcPr>
            <w:tcW w:w="640" w:type="dxa"/>
            <w:tcBorders>
              <w:top w:val="nil"/>
              <w:left w:val="nil"/>
              <w:bottom w:val="nil"/>
              <w:right w:val="nil"/>
            </w:tcBorders>
            <w:shd w:val="clear" w:color="auto" w:fill="auto"/>
            <w:noWrap/>
            <w:vAlign w:val="bottom"/>
            <w:hideMark/>
          </w:tcPr>
          <w:p w14:paraId="055CA9FC"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EF1EBE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1F40870"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9F46C6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0EFA2B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441B3D2"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79C76B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88385B9"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AE075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75C551E" w14:textId="77777777" w:rsidR="00D42931" w:rsidRPr="00D42931" w:rsidRDefault="00D42931" w:rsidP="00D42931">
            <w:pPr>
              <w:spacing w:line="240" w:lineRule="auto"/>
              <w:rPr>
                <w:rFonts w:eastAsia="Times New Roman" w:cs="Times New Roman"/>
                <w:color w:val="000000"/>
                <w:sz w:val="24"/>
                <w:szCs w:val="24"/>
              </w:rPr>
            </w:pPr>
          </w:p>
        </w:tc>
      </w:tr>
      <w:tr w:rsidR="00D42931" w:rsidRPr="00D42931" w14:paraId="1AD356B3" w14:textId="77777777" w:rsidTr="00D42931">
        <w:trPr>
          <w:trHeight w:val="315"/>
        </w:trPr>
        <w:tc>
          <w:tcPr>
            <w:tcW w:w="3980" w:type="dxa"/>
            <w:tcBorders>
              <w:top w:val="nil"/>
              <w:left w:val="nil"/>
              <w:bottom w:val="nil"/>
              <w:right w:val="nil"/>
            </w:tcBorders>
            <w:shd w:val="clear" w:color="auto" w:fill="auto"/>
            <w:noWrap/>
            <w:vAlign w:val="bottom"/>
            <w:hideMark/>
          </w:tcPr>
          <w:p w14:paraId="43079F56"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Funny Frisch</w:t>
            </w:r>
          </w:p>
        </w:tc>
        <w:tc>
          <w:tcPr>
            <w:tcW w:w="640" w:type="dxa"/>
            <w:tcBorders>
              <w:top w:val="nil"/>
              <w:left w:val="nil"/>
              <w:bottom w:val="nil"/>
              <w:right w:val="nil"/>
            </w:tcBorders>
            <w:shd w:val="clear" w:color="auto" w:fill="auto"/>
            <w:noWrap/>
            <w:vAlign w:val="bottom"/>
            <w:hideMark/>
          </w:tcPr>
          <w:p w14:paraId="16788F4B"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A1DFD0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B81962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56ABD2D"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AE81AC0"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5570273"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605F9A7"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E474985"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FDC429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FF37B70"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47319555" w14:textId="77777777" w:rsidTr="00D42931">
        <w:trPr>
          <w:trHeight w:val="315"/>
        </w:trPr>
        <w:tc>
          <w:tcPr>
            <w:tcW w:w="3980" w:type="dxa"/>
            <w:tcBorders>
              <w:top w:val="nil"/>
              <w:left w:val="nil"/>
              <w:bottom w:val="nil"/>
              <w:right w:val="nil"/>
            </w:tcBorders>
            <w:shd w:val="clear" w:color="auto" w:fill="auto"/>
            <w:noWrap/>
            <w:vAlign w:val="bottom"/>
            <w:hideMark/>
          </w:tcPr>
          <w:p w14:paraId="38B1D0CB" w14:textId="77777777" w:rsidR="00D42931" w:rsidRPr="00D42931" w:rsidRDefault="00D42931" w:rsidP="00D42931">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Chio</w:t>
            </w:r>
            <w:proofErr w:type="spellEnd"/>
          </w:p>
        </w:tc>
        <w:tc>
          <w:tcPr>
            <w:tcW w:w="640" w:type="dxa"/>
            <w:tcBorders>
              <w:top w:val="nil"/>
              <w:left w:val="nil"/>
              <w:bottom w:val="nil"/>
              <w:right w:val="nil"/>
            </w:tcBorders>
            <w:shd w:val="clear" w:color="auto" w:fill="auto"/>
            <w:noWrap/>
            <w:vAlign w:val="bottom"/>
            <w:hideMark/>
          </w:tcPr>
          <w:p w14:paraId="18A3C554"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DD5E93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2613B5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72F9B88"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6E792A"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12B020B" w14:textId="77777777"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9FA4C44"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24CB89A"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452B4FF" w14:textId="77777777" w:rsidR="00D42931" w:rsidRPr="00D42931" w:rsidRDefault="00D42931" w:rsidP="00D42931">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3F69EAA" w14:textId="77777777" w:rsidR="00D42931" w:rsidRPr="00D42931" w:rsidRDefault="00D42931" w:rsidP="00D42931">
            <w:pPr>
              <w:spacing w:line="240" w:lineRule="auto"/>
              <w:rPr>
                <w:rFonts w:ascii="Times New Roman" w:eastAsia="Times New Roman" w:hAnsi="Times New Roman" w:cs="Times New Roman"/>
              </w:rPr>
            </w:pPr>
          </w:p>
        </w:tc>
      </w:tr>
      <w:tr w:rsidR="00D42931" w:rsidRPr="00D42931" w14:paraId="20E20FFD" w14:textId="77777777" w:rsidTr="00D42931">
        <w:trPr>
          <w:trHeight w:val="315"/>
        </w:trPr>
        <w:tc>
          <w:tcPr>
            <w:tcW w:w="3980" w:type="dxa"/>
            <w:tcBorders>
              <w:top w:val="nil"/>
              <w:left w:val="nil"/>
              <w:bottom w:val="nil"/>
              <w:right w:val="nil"/>
            </w:tcBorders>
            <w:shd w:val="clear" w:color="auto" w:fill="auto"/>
            <w:noWrap/>
            <w:vAlign w:val="bottom"/>
            <w:hideMark/>
          </w:tcPr>
          <w:p w14:paraId="543AB2D9" w14:textId="3B52A532" w:rsidR="00D42931" w:rsidRPr="00D42931" w:rsidRDefault="00D42931" w:rsidP="00D42931">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Quaker</w:t>
            </w:r>
            <w:r>
              <w:rPr>
                <w:rFonts w:eastAsia="Times New Roman" w:cs="Times New Roman"/>
                <w:b/>
                <w:bCs/>
                <w:color w:val="000000"/>
                <w:sz w:val="24"/>
                <w:szCs w:val="24"/>
              </w:rPr>
              <w:t xml:space="preserve"> Oats</w:t>
            </w:r>
          </w:p>
        </w:tc>
        <w:tc>
          <w:tcPr>
            <w:tcW w:w="640" w:type="dxa"/>
            <w:tcBorders>
              <w:top w:val="nil"/>
              <w:left w:val="nil"/>
              <w:bottom w:val="nil"/>
              <w:right w:val="nil"/>
            </w:tcBorders>
            <w:shd w:val="clear" w:color="auto" w:fill="auto"/>
            <w:noWrap/>
            <w:vAlign w:val="bottom"/>
            <w:hideMark/>
          </w:tcPr>
          <w:p w14:paraId="6AEC07EB"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BF8C17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122350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858A501"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BBF0D4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B6E1910"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9C46FB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FFE0DA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05EA18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9677436"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6DFF47A8" w14:textId="77777777" w:rsidTr="00D32E0B">
        <w:trPr>
          <w:trHeight w:val="315"/>
        </w:trPr>
        <w:tc>
          <w:tcPr>
            <w:tcW w:w="3980" w:type="dxa"/>
            <w:tcBorders>
              <w:top w:val="nil"/>
              <w:left w:val="nil"/>
              <w:bottom w:val="nil"/>
              <w:right w:val="nil"/>
            </w:tcBorders>
            <w:shd w:val="clear" w:color="auto" w:fill="auto"/>
            <w:noWrap/>
            <w:vAlign w:val="bottom"/>
            <w:hideMark/>
          </w:tcPr>
          <w:p w14:paraId="1E18EE81"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Rockstar</w:t>
            </w:r>
          </w:p>
        </w:tc>
        <w:tc>
          <w:tcPr>
            <w:tcW w:w="640" w:type="dxa"/>
            <w:tcBorders>
              <w:top w:val="nil"/>
              <w:left w:val="nil"/>
              <w:bottom w:val="nil"/>
              <w:right w:val="nil"/>
            </w:tcBorders>
            <w:shd w:val="clear" w:color="auto" w:fill="auto"/>
            <w:noWrap/>
            <w:vAlign w:val="bottom"/>
            <w:hideMark/>
          </w:tcPr>
          <w:p w14:paraId="3D828323" w14:textId="5990B2D0" w:rsidR="001E4AD2" w:rsidRPr="00D42931" w:rsidRDefault="006E295F" w:rsidP="00D32E0B">
            <w:pPr>
              <w:spacing w:line="240" w:lineRule="auto"/>
              <w:rPr>
                <w:rFonts w:eastAsia="Times New Roman" w:cs="Times New Roman"/>
                <w:color w:val="000000"/>
                <w:sz w:val="24"/>
                <w:szCs w:val="24"/>
              </w:rPr>
            </w:pPr>
            <w:r>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2ED990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0137330" w14:textId="6187DF46"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536B84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F484C5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A59737" w14:textId="348D7E16"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2A6F909" w14:textId="332ADCEC"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AACC93B" w14:textId="0E6A15CA"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1B092C2" w14:textId="16D2A7DF"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DFAEA68" w14:textId="2A7EE669" w:rsidR="001E4AD2" w:rsidRPr="00D42931" w:rsidRDefault="001E4AD2" w:rsidP="00D32E0B">
            <w:pPr>
              <w:spacing w:line="240" w:lineRule="auto"/>
              <w:rPr>
                <w:rFonts w:eastAsia="Times New Roman" w:cs="Times New Roman"/>
                <w:color w:val="000000"/>
                <w:sz w:val="24"/>
                <w:szCs w:val="24"/>
              </w:rPr>
            </w:pPr>
          </w:p>
        </w:tc>
      </w:tr>
      <w:tr w:rsidR="00D42931" w:rsidRPr="00D42931" w14:paraId="6E5FC3F0" w14:textId="77777777" w:rsidTr="00D42931">
        <w:trPr>
          <w:trHeight w:val="315"/>
        </w:trPr>
        <w:tc>
          <w:tcPr>
            <w:tcW w:w="3980" w:type="dxa"/>
            <w:tcBorders>
              <w:top w:val="nil"/>
              <w:left w:val="nil"/>
              <w:bottom w:val="nil"/>
              <w:right w:val="nil"/>
            </w:tcBorders>
            <w:shd w:val="clear" w:color="auto" w:fill="auto"/>
            <w:noWrap/>
            <w:vAlign w:val="bottom"/>
            <w:hideMark/>
          </w:tcPr>
          <w:p w14:paraId="1B8C3301" w14:textId="40779896" w:rsidR="00D42931" w:rsidRPr="00D42931" w:rsidRDefault="001E4AD2" w:rsidP="00D42931">
            <w:pPr>
              <w:spacing w:line="240" w:lineRule="auto"/>
              <w:rPr>
                <w:rFonts w:eastAsia="Times New Roman" w:cs="Times New Roman"/>
                <w:b/>
                <w:bCs/>
                <w:color w:val="000000"/>
                <w:sz w:val="24"/>
                <w:szCs w:val="24"/>
              </w:rPr>
            </w:pPr>
            <w:r>
              <w:rPr>
                <w:rFonts w:eastAsia="Times New Roman" w:cs="Times New Roman"/>
                <w:b/>
                <w:bCs/>
                <w:color w:val="000000"/>
                <w:sz w:val="24"/>
                <w:szCs w:val="24"/>
              </w:rPr>
              <w:t>Sting</w:t>
            </w:r>
          </w:p>
        </w:tc>
        <w:tc>
          <w:tcPr>
            <w:tcW w:w="640" w:type="dxa"/>
            <w:tcBorders>
              <w:top w:val="nil"/>
              <w:left w:val="nil"/>
              <w:bottom w:val="nil"/>
              <w:right w:val="nil"/>
            </w:tcBorders>
            <w:shd w:val="clear" w:color="auto" w:fill="auto"/>
            <w:noWrap/>
            <w:vAlign w:val="bottom"/>
            <w:hideMark/>
          </w:tcPr>
          <w:p w14:paraId="6C8D7BE3" w14:textId="4725922D"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AD69B18" w14:textId="0765A078"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608A349" w14:textId="60C9C015"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46D10DE" w14:textId="36DAD114"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72CFD53" w14:textId="0393B1E1"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3FF298D" w14:textId="541BAE66"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EE9DC3D" w14:textId="44FE5898"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CB2FE14" w14:textId="6C999B61"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9CA3104"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CC72193" w14:textId="5BEAC21C" w:rsidR="00D42931" w:rsidRPr="00D42931" w:rsidRDefault="00D42931" w:rsidP="00D42931">
            <w:pPr>
              <w:spacing w:line="240" w:lineRule="auto"/>
              <w:rPr>
                <w:rFonts w:eastAsia="Times New Roman" w:cs="Times New Roman"/>
                <w:color w:val="000000"/>
                <w:sz w:val="24"/>
                <w:szCs w:val="24"/>
              </w:rPr>
            </w:pPr>
          </w:p>
        </w:tc>
      </w:tr>
      <w:tr w:rsidR="00D42931" w:rsidRPr="00D42931" w14:paraId="5A1CC563" w14:textId="77777777" w:rsidTr="00D42931">
        <w:trPr>
          <w:trHeight w:val="315"/>
        </w:trPr>
        <w:tc>
          <w:tcPr>
            <w:tcW w:w="3980" w:type="dxa"/>
            <w:tcBorders>
              <w:top w:val="nil"/>
              <w:left w:val="nil"/>
              <w:bottom w:val="nil"/>
              <w:right w:val="nil"/>
            </w:tcBorders>
            <w:shd w:val="clear" w:color="auto" w:fill="auto"/>
            <w:noWrap/>
            <w:vAlign w:val="bottom"/>
            <w:hideMark/>
          </w:tcPr>
          <w:p w14:paraId="6AECCF96"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Red Bull</w:t>
            </w:r>
          </w:p>
        </w:tc>
        <w:tc>
          <w:tcPr>
            <w:tcW w:w="640" w:type="dxa"/>
            <w:tcBorders>
              <w:top w:val="nil"/>
              <w:left w:val="nil"/>
              <w:bottom w:val="nil"/>
              <w:right w:val="nil"/>
            </w:tcBorders>
            <w:shd w:val="clear" w:color="auto" w:fill="auto"/>
            <w:noWrap/>
            <w:vAlign w:val="bottom"/>
            <w:hideMark/>
          </w:tcPr>
          <w:p w14:paraId="19E4A20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327EB95"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D85B08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CD33A7C"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E778D65"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B7860B0"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42229A9"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DA51D8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26B65F2" w14:textId="1F28C150"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D329F79"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D42931" w:rsidRPr="00D42931" w14:paraId="22DF7D3E" w14:textId="77777777" w:rsidTr="006E295F">
        <w:trPr>
          <w:trHeight w:val="315"/>
        </w:trPr>
        <w:tc>
          <w:tcPr>
            <w:tcW w:w="3980" w:type="dxa"/>
            <w:tcBorders>
              <w:top w:val="nil"/>
              <w:left w:val="nil"/>
              <w:bottom w:val="nil"/>
              <w:right w:val="nil"/>
            </w:tcBorders>
            <w:shd w:val="clear" w:color="auto" w:fill="auto"/>
            <w:noWrap/>
            <w:vAlign w:val="bottom"/>
            <w:hideMark/>
          </w:tcPr>
          <w:p w14:paraId="1CCD5E6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Monster</w:t>
            </w:r>
          </w:p>
        </w:tc>
        <w:tc>
          <w:tcPr>
            <w:tcW w:w="640" w:type="dxa"/>
            <w:tcBorders>
              <w:top w:val="nil"/>
              <w:left w:val="nil"/>
              <w:bottom w:val="nil"/>
              <w:right w:val="nil"/>
            </w:tcBorders>
            <w:shd w:val="clear" w:color="auto" w:fill="auto"/>
            <w:noWrap/>
            <w:vAlign w:val="bottom"/>
            <w:hideMark/>
          </w:tcPr>
          <w:p w14:paraId="0DAB5D6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22BE76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95A2FB7"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3E567A2"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2C58EC3"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002B1AD"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266DD5E"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F47165F" w14:textId="77777777" w:rsidR="00D42931" w:rsidRPr="00D42931" w:rsidRDefault="00D42931" w:rsidP="00D42931">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25321D2B" w14:textId="0D507201" w:rsidR="00D42931" w:rsidRPr="00D42931" w:rsidRDefault="00D42931" w:rsidP="00D42931">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E95C627" w14:textId="62323E38" w:rsidR="00D42931" w:rsidRPr="00D42931" w:rsidRDefault="00D42931" w:rsidP="00D42931">
            <w:pPr>
              <w:spacing w:line="240" w:lineRule="auto"/>
              <w:rPr>
                <w:rFonts w:eastAsia="Times New Roman" w:cs="Times New Roman"/>
                <w:color w:val="000000"/>
                <w:sz w:val="24"/>
                <w:szCs w:val="24"/>
              </w:rPr>
            </w:pPr>
          </w:p>
        </w:tc>
      </w:tr>
    </w:tbl>
    <w:p w14:paraId="0CE4AB8E" w14:textId="07DEEB75" w:rsidR="001662D3" w:rsidRDefault="001662D3" w:rsidP="001662D3">
      <w:pPr>
        <w:rPr>
          <w:rFonts w:ascii="Arial" w:eastAsia="Arial" w:hAnsi="Arial" w:cs="Arial"/>
          <w:bCs/>
        </w:rPr>
      </w:pPr>
    </w:p>
    <w:p w14:paraId="08A91E88" w14:textId="3AD0C275" w:rsidR="008B5902" w:rsidRDefault="008B5902" w:rsidP="008B5902">
      <w:pPr>
        <w:ind w:left="720" w:hanging="720"/>
        <w:rPr>
          <w:rFonts w:ascii="Arial" w:eastAsia="Arial" w:hAnsi="Arial" w:cs="Arial"/>
          <w:bCs/>
        </w:rPr>
      </w:pPr>
      <w:r>
        <w:rPr>
          <w:rFonts w:ascii="Arial" w:eastAsia="Arial" w:hAnsi="Arial" w:cs="Arial"/>
          <w:bCs/>
        </w:rPr>
        <w:t>R</w:t>
      </w:r>
      <w:r w:rsidR="00B81482">
        <w:rPr>
          <w:rFonts w:ascii="Arial" w:eastAsia="Arial" w:hAnsi="Arial" w:cs="Arial"/>
          <w:bCs/>
        </w:rPr>
        <w:t>3</w:t>
      </w:r>
      <w:r w:rsidRPr="00377FE4">
        <w:rPr>
          <w:rFonts w:ascii="Arial" w:eastAsia="Arial" w:hAnsi="Arial" w:cs="Arial"/>
          <w:bCs/>
        </w:rPr>
        <w:t>:</w:t>
      </w:r>
      <w:r w:rsidRPr="00377FE4">
        <w:rPr>
          <w:rFonts w:ascii="Arial" w:eastAsia="Arial" w:hAnsi="Arial" w:cs="Arial"/>
          <w:bCs/>
        </w:rPr>
        <w:tab/>
      </w:r>
      <w:r>
        <w:rPr>
          <w:rFonts w:ascii="Arial" w:eastAsia="Arial" w:hAnsi="Arial" w:cs="Arial"/>
          <w:bCs/>
        </w:rPr>
        <w:t>In the previous survey you told us how important different issues relating to the environment were to you.</w:t>
      </w:r>
    </w:p>
    <w:p w14:paraId="5B04FCFB" w14:textId="77777777" w:rsidR="008B5902" w:rsidRDefault="008B5902" w:rsidP="008B5902">
      <w:pPr>
        <w:ind w:left="720" w:hanging="720"/>
        <w:rPr>
          <w:rFonts w:ascii="Arial" w:eastAsia="Arial" w:hAnsi="Arial" w:cs="Arial"/>
          <w:bCs/>
        </w:rPr>
      </w:pPr>
    </w:p>
    <w:p w14:paraId="6969FE26" w14:textId="624B04AD" w:rsidR="008B5902" w:rsidRPr="00377FE4" w:rsidRDefault="008B5902" w:rsidP="008B5902">
      <w:pPr>
        <w:ind w:left="720" w:hanging="720"/>
        <w:rPr>
          <w:rFonts w:ascii="Arial" w:eastAsia="Arial" w:hAnsi="Arial" w:cs="Arial"/>
          <w:bCs/>
        </w:rPr>
      </w:pPr>
      <w:r>
        <w:rPr>
          <w:rFonts w:ascii="Arial" w:eastAsia="Arial" w:hAnsi="Arial" w:cs="Arial"/>
          <w:bCs/>
        </w:rPr>
        <w:tab/>
        <w:t xml:space="preserve">Now </w:t>
      </w:r>
      <w:proofErr w:type="gramStart"/>
      <w:r>
        <w:rPr>
          <w:rFonts w:ascii="Arial" w:eastAsia="Arial" w:hAnsi="Arial" w:cs="Arial"/>
          <w:bCs/>
        </w:rPr>
        <w:t>we’d</w:t>
      </w:r>
      <w:proofErr w:type="gramEnd"/>
      <w:r>
        <w:rPr>
          <w:rFonts w:ascii="Arial" w:eastAsia="Arial" w:hAnsi="Arial" w:cs="Arial"/>
          <w:bCs/>
        </w:rPr>
        <w:t xml:space="preserve"> like you to please tell us </w:t>
      </w:r>
      <w:r w:rsidR="001E4AD2">
        <w:rPr>
          <w:rFonts w:ascii="Arial" w:eastAsia="Arial" w:hAnsi="Arial" w:cs="Arial"/>
          <w:bCs/>
        </w:rPr>
        <w:t xml:space="preserve">whether you think these </w:t>
      </w:r>
      <w:r>
        <w:rPr>
          <w:rFonts w:ascii="Arial" w:eastAsia="Arial" w:hAnsi="Arial" w:cs="Arial"/>
          <w:bCs/>
        </w:rPr>
        <w:t>brands and companies do good or do harm to the environment</w:t>
      </w:r>
      <w:r w:rsidR="00B81482">
        <w:rPr>
          <w:rFonts w:ascii="Arial" w:eastAsia="Arial" w:hAnsi="Arial" w:cs="Arial"/>
          <w:bCs/>
        </w:rPr>
        <w:t>?</w:t>
      </w:r>
    </w:p>
    <w:p w14:paraId="2247F743" w14:textId="72FF59C7" w:rsidR="008B5902" w:rsidRPr="00377FE4" w:rsidRDefault="008B5902" w:rsidP="008B5902">
      <w:pPr>
        <w:ind w:left="720"/>
        <w:rPr>
          <w:rFonts w:ascii="Arial" w:eastAsia="Arial" w:hAnsi="Arial" w:cs="Arial"/>
          <w:bCs/>
        </w:rPr>
      </w:pPr>
      <w:r w:rsidRPr="00377FE4">
        <w:rPr>
          <w:rFonts w:ascii="Arial" w:eastAsia="Arial" w:hAnsi="Arial" w:cs="Arial"/>
          <w:bCs/>
        </w:rPr>
        <w:t>[</w:t>
      </w:r>
      <w:r w:rsidR="001E4AD2">
        <w:rPr>
          <w:rFonts w:ascii="Arial" w:eastAsia="Arial" w:hAnsi="Arial" w:cs="Arial"/>
          <w:bCs/>
        </w:rPr>
        <w:t>SINGLE CODE CAROUSEL</w:t>
      </w:r>
      <w:r w:rsidRPr="00377FE4">
        <w:rPr>
          <w:rFonts w:ascii="Arial" w:eastAsia="Arial" w:hAnsi="Arial" w:cs="Arial"/>
          <w:bCs/>
        </w:rPr>
        <w:t xml:space="preserve">. </w:t>
      </w:r>
      <w:r>
        <w:rPr>
          <w:rFonts w:ascii="Arial" w:eastAsia="Arial" w:hAnsi="Arial" w:cs="Arial"/>
          <w:bCs/>
        </w:rPr>
        <w:t>BRANDS IN SAME ORDER AS R</w:t>
      </w:r>
      <w:r w:rsidR="00B81482">
        <w:rPr>
          <w:rFonts w:ascii="Arial" w:eastAsia="Arial" w:hAnsi="Arial" w:cs="Arial"/>
          <w:bCs/>
        </w:rPr>
        <w:t>2</w:t>
      </w:r>
      <w:r w:rsidRPr="00377FE4">
        <w:rPr>
          <w:rFonts w:ascii="Arial" w:eastAsia="Arial" w:hAnsi="Arial" w:cs="Arial"/>
          <w:bCs/>
        </w:rPr>
        <w:t>]</w:t>
      </w:r>
    </w:p>
    <w:p w14:paraId="3DE577B1" w14:textId="77777777" w:rsidR="008B5902" w:rsidRDefault="008B5902" w:rsidP="008B5902">
      <w:pPr>
        <w:ind w:left="720"/>
        <w:rPr>
          <w:rFonts w:ascii="Arial" w:eastAsia="Arial" w:hAnsi="Arial" w:cs="Arial"/>
          <w:bCs/>
        </w:rPr>
      </w:pPr>
    </w:p>
    <w:p w14:paraId="272D9D8A" w14:textId="77777777" w:rsidR="008B5902" w:rsidRDefault="008B5902" w:rsidP="008B5902">
      <w:pPr>
        <w:ind w:left="720"/>
        <w:rPr>
          <w:rFonts w:ascii="Arial" w:eastAsia="Arial" w:hAnsi="Arial" w:cs="Arial"/>
          <w:bCs/>
          <w:u w:val="single"/>
        </w:rPr>
      </w:pPr>
      <w:r>
        <w:rPr>
          <w:rFonts w:ascii="Arial" w:eastAsia="Arial" w:hAnsi="Arial" w:cs="Arial"/>
          <w:bCs/>
          <w:u w:val="single"/>
        </w:rPr>
        <w:t>Options</w:t>
      </w:r>
    </w:p>
    <w:p w14:paraId="1202322F" w14:textId="77777777" w:rsidR="001E4AD2" w:rsidRDefault="008B5902" w:rsidP="00ED3A89">
      <w:pPr>
        <w:pStyle w:val="ListParagraph"/>
        <w:numPr>
          <w:ilvl w:val="0"/>
          <w:numId w:val="30"/>
        </w:numPr>
        <w:rPr>
          <w:rFonts w:ascii="Arial" w:eastAsia="Arial" w:hAnsi="Arial" w:cs="Arial"/>
          <w:bCs/>
        </w:rPr>
      </w:pPr>
      <w:r w:rsidRPr="009263A2">
        <w:rPr>
          <w:rFonts w:ascii="Arial" w:eastAsia="Arial" w:hAnsi="Arial" w:cs="Arial"/>
          <w:bCs/>
        </w:rPr>
        <w:t xml:space="preserve">Do </w:t>
      </w:r>
      <w:r w:rsidRPr="008B5902">
        <w:rPr>
          <w:rFonts w:ascii="Arial" w:eastAsia="Arial" w:hAnsi="Arial" w:cs="Arial"/>
          <w:bCs/>
          <w:u w:val="single"/>
        </w:rPr>
        <w:t>good</w:t>
      </w:r>
      <w:r w:rsidRPr="009263A2">
        <w:rPr>
          <w:rFonts w:ascii="Arial" w:eastAsia="Arial" w:hAnsi="Arial" w:cs="Arial"/>
          <w:bCs/>
        </w:rPr>
        <w:t xml:space="preserve"> for the environment</w:t>
      </w:r>
    </w:p>
    <w:p w14:paraId="1B6C77A6" w14:textId="1A1AD24A" w:rsidR="001E4AD2" w:rsidRPr="001E4AD2" w:rsidRDefault="001E4AD2" w:rsidP="001E4AD2">
      <w:pPr>
        <w:pStyle w:val="ListParagraph"/>
        <w:numPr>
          <w:ilvl w:val="0"/>
          <w:numId w:val="30"/>
        </w:numPr>
        <w:rPr>
          <w:rFonts w:ascii="Arial" w:eastAsia="Arial" w:hAnsi="Arial" w:cs="Arial"/>
          <w:bCs/>
        </w:rPr>
      </w:pPr>
      <w:r w:rsidRPr="001E4AD2">
        <w:rPr>
          <w:rFonts w:ascii="Arial" w:eastAsia="Arial" w:hAnsi="Arial" w:cs="Arial"/>
          <w:bCs/>
        </w:rPr>
        <w:t>Do neither harm nor good for the environment</w:t>
      </w:r>
    </w:p>
    <w:p w14:paraId="337B69CB" w14:textId="69F79018" w:rsidR="008B5902" w:rsidRDefault="008B5902" w:rsidP="008B5902">
      <w:pPr>
        <w:pStyle w:val="ListParagraph"/>
        <w:numPr>
          <w:ilvl w:val="0"/>
          <w:numId w:val="30"/>
        </w:numPr>
        <w:rPr>
          <w:rFonts w:ascii="Arial" w:eastAsia="Arial" w:hAnsi="Arial" w:cs="Arial"/>
          <w:bCs/>
        </w:rPr>
      </w:pPr>
      <w:r w:rsidRPr="009263A2">
        <w:rPr>
          <w:rFonts w:ascii="Arial" w:eastAsia="Arial" w:hAnsi="Arial" w:cs="Arial"/>
          <w:bCs/>
        </w:rPr>
        <w:t xml:space="preserve">Do </w:t>
      </w:r>
      <w:r w:rsidRPr="008B5902">
        <w:rPr>
          <w:rFonts w:ascii="Arial" w:eastAsia="Arial" w:hAnsi="Arial" w:cs="Arial"/>
          <w:bCs/>
          <w:u w:val="single"/>
        </w:rPr>
        <w:t>harm</w:t>
      </w:r>
      <w:r w:rsidRPr="009263A2">
        <w:rPr>
          <w:rFonts w:ascii="Arial" w:eastAsia="Arial" w:hAnsi="Arial" w:cs="Arial"/>
          <w:bCs/>
        </w:rPr>
        <w:t xml:space="preserve"> to the environment</w:t>
      </w:r>
    </w:p>
    <w:p w14:paraId="595FCDDF" w14:textId="77777777" w:rsidR="001E4AD2" w:rsidRPr="009263A2" w:rsidRDefault="001E4AD2" w:rsidP="001E4AD2">
      <w:pPr>
        <w:pStyle w:val="ListParagraph"/>
        <w:ind w:left="1440"/>
        <w:rPr>
          <w:rFonts w:ascii="Arial" w:eastAsia="Arial" w:hAnsi="Arial" w:cs="Arial"/>
          <w:bCs/>
        </w:rPr>
      </w:pPr>
    </w:p>
    <w:tbl>
      <w:tblPr>
        <w:tblW w:w="10380" w:type="dxa"/>
        <w:tblLook w:val="04A0" w:firstRow="1" w:lastRow="0" w:firstColumn="1" w:lastColumn="0" w:noHBand="0" w:noVBand="1"/>
      </w:tblPr>
      <w:tblGrid>
        <w:gridCol w:w="3980"/>
        <w:gridCol w:w="640"/>
        <w:gridCol w:w="640"/>
        <w:gridCol w:w="640"/>
        <w:gridCol w:w="640"/>
        <w:gridCol w:w="640"/>
        <w:gridCol w:w="640"/>
        <w:gridCol w:w="640"/>
        <w:gridCol w:w="640"/>
        <w:gridCol w:w="640"/>
        <w:gridCol w:w="640"/>
      </w:tblGrid>
      <w:tr w:rsidR="001E4AD2" w:rsidRPr="00D42931" w14:paraId="3A89D869" w14:textId="77777777" w:rsidTr="00D32E0B">
        <w:trPr>
          <w:trHeight w:val="315"/>
        </w:trPr>
        <w:tc>
          <w:tcPr>
            <w:tcW w:w="3980" w:type="dxa"/>
            <w:tcBorders>
              <w:top w:val="nil"/>
              <w:left w:val="nil"/>
              <w:bottom w:val="nil"/>
              <w:right w:val="nil"/>
            </w:tcBorders>
            <w:shd w:val="clear" w:color="auto" w:fill="auto"/>
            <w:noWrap/>
            <w:vAlign w:val="bottom"/>
            <w:hideMark/>
          </w:tcPr>
          <w:p w14:paraId="3279A77B" w14:textId="49242DF0" w:rsidR="001E4AD2" w:rsidRPr="00D42931" w:rsidRDefault="008B5902" w:rsidP="00D32E0B">
            <w:pPr>
              <w:spacing w:line="240" w:lineRule="auto"/>
              <w:rPr>
                <w:rFonts w:ascii="Times New Roman" w:eastAsia="Times New Roman" w:hAnsi="Times New Roman" w:cs="Times New Roman"/>
                <w:sz w:val="24"/>
                <w:szCs w:val="24"/>
              </w:rPr>
            </w:pPr>
            <w:r>
              <w:rPr>
                <w:rFonts w:ascii="Arial" w:eastAsia="Arial" w:hAnsi="Arial" w:cs="Arial"/>
                <w:bCs/>
                <w:u w:val="single"/>
              </w:rPr>
              <w:t>Brands</w:t>
            </w:r>
          </w:p>
        </w:tc>
        <w:tc>
          <w:tcPr>
            <w:tcW w:w="640" w:type="dxa"/>
            <w:tcBorders>
              <w:top w:val="nil"/>
              <w:left w:val="nil"/>
              <w:bottom w:val="nil"/>
              <w:right w:val="nil"/>
            </w:tcBorders>
            <w:shd w:val="clear" w:color="auto" w:fill="auto"/>
            <w:noWrap/>
            <w:vAlign w:val="bottom"/>
            <w:hideMark/>
          </w:tcPr>
          <w:p w14:paraId="001AF0F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US</w:t>
            </w:r>
          </w:p>
        </w:tc>
        <w:tc>
          <w:tcPr>
            <w:tcW w:w="640" w:type="dxa"/>
            <w:tcBorders>
              <w:top w:val="nil"/>
              <w:left w:val="nil"/>
              <w:bottom w:val="nil"/>
              <w:right w:val="nil"/>
            </w:tcBorders>
            <w:shd w:val="clear" w:color="auto" w:fill="auto"/>
            <w:noWrap/>
            <w:vAlign w:val="bottom"/>
            <w:hideMark/>
          </w:tcPr>
          <w:p w14:paraId="249B71C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MX</w:t>
            </w:r>
          </w:p>
        </w:tc>
        <w:tc>
          <w:tcPr>
            <w:tcW w:w="640" w:type="dxa"/>
            <w:tcBorders>
              <w:top w:val="nil"/>
              <w:left w:val="nil"/>
              <w:bottom w:val="nil"/>
              <w:right w:val="nil"/>
            </w:tcBorders>
            <w:shd w:val="clear" w:color="auto" w:fill="auto"/>
            <w:noWrap/>
            <w:vAlign w:val="bottom"/>
            <w:hideMark/>
          </w:tcPr>
          <w:p w14:paraId="7A679EC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BR</w:t>
            </w:r>
          </w:p>
        </w:tc>
        <w:tc>
          <w:tcPr>
            <w:tcW w:w="640" w:type="dxa"/>
            <w:tcBorders>
              <w:top w:val="nil"/>
              <w:left w:val="nil"/>
              <w:bottom w:val="nil"/>
              <w:right w:val="nil"/>
            </w:tcBorders>
            <w:shd w:val="clear" w:color="auto" w:fill="auto"/>
            <w:noWrap/>
            <w:vAlign w:val="bottom"/>
            <w:hideMark/>
          </w:tcPr>
          <w:p w14:paraId="744414B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UK</w:t>
            </w:r>
          </w:p>
        </w:tc>
        <w:tc>
          <w:tcPr>
            <w:tcW w:w="640" w:type="dxa"/>
            <w:tcBorders>
              <w:top w:val="nil"/>
              <w:left w:val="nil"/>
              <w:bottom w:val="nil"/>
              <w:right w:val="nil"/>
            </w:tcBorders>
            <w:shd w:val="clear" w:color="auto" w:fill="auto"/>
            <w:noWrap/>
            <w:vAlign w:val="bottom"/>
            <w:hideMark/>
          </w:tcPr>
          <w:p w14:paraId="72DB55D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DE</w:t>
            </w:r>
          </w:p>
        </w:tc>
        <w:tc>
          <w:tcPr>
            <w:tcW w:w="640" w:type="dxa"/>
            <w:tcBorders>
              <w:top w:val="nil"/>
              <w:left w:val="nil"/>
              <w:bottom w:val="nil"/>
              <w:right w:val="nil"/>
            </w:tcBorders>
            <w:shd w:val="clear" w:color="auto" w:fill="auto"/>
            <w:noWrap/>
            <w:vAlign w:val="bottom"/>
            <w:hideMark/>
          </w:tcPr>
          <w:p w14:paraId="637A181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NG</w:t>
            </w:r>
          </w:p>
        </w:tc>
        <w:tc>
          <w:tcPr>
            <w:tcW w:w="640" w:type="dxa"/>
            <w:tcBorders>
              <w:top w:val="nil"/>
              <w:left w:val="nil"/>
              <w:bottom w:val="nil"/>
              <w:right w:val="nil"/>
            </w:tcBorders>
            <w:shd w:val="clear" w:color="auto" w:fill="auto"/>
            <w:noWrap/>
            <w:vAlign w:val="bottom"/>
            <w:hideMark/>
          </w:tcPr>
          <w:p w14:paraId="5DFA05B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IN</w:t>
            </w:r>
          </w:p>
        </w:tc>
        <w:tc>
          <w:tcPr>
            <w:tcW w:w="640" w:type="dxa"/>
            <w:tcBorders>
              <w:top w:val="nil"/>
              <w:left w:val="nil"/>
              <w:bottom w:val="nil"/>
              <w:right w:val="nil"/>
            </w:tcBorders>
            <w:shd w:val="clear" w:color="auto" w:fill="auto"/>
            <w:noWrap/>
            <w:vAlign w:val="bottom"/>
            <w:hideMark/>
          </w:tcPr>
          <w:p w14:paraId="5BBAFB0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CN</w:t>
            </w:r>
          </w:p>
        </w:tc>
        <w:tc>
          <w:tcPr>
            <w:tcW w:w="640" w:type="dxa"/>
            <w:tcBorders>
              <w:top w:val="nil"/>
              <w:left w:val="nil"/>
              <w:bottom w:val="nil"/>
              <w:right w:val="nil"/>
            </w:tcBorders>
            <w:shd w:val="clear" w:color="auto" w:fill="auto"/>
            <w:noWrap/>
            <w:vAlign w:val="bottom"/>
            <w:hideMark/>
          </w:tcPr>
          <w:p w14:paraId="2F3D0D7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TH</w:t>
            </w:r>
          </w:p>
        </w:tc>
        <w:tc>
          <w:tcPr>
            <w:tcW w:w="640" w:type="dxa"/>
            <w:tcBorders>
              <w:top w:val="nil"/>
              <w:left w:val="nil"/>
              <w:bottom w:val="nil"/>
              <w:right w:val="nil"/>
            </w:tcBorders>
            <w:shd w:val="clear" w:color="auto" w:fill="auto"/>
            <w:noWrap/>
            <w:vAlign w:val="bottom"/>
            <w:hideMark/>
          </w:tcPr>
          <w:p w14:paraId="54396FF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KSA</w:t>
            </w:r>
          </w:p>
        </w:tc>
      </w:tr>
      <w:tr w:rsidR="001E4AD2" w:rsidRPr="00D42931" w14:paraId="74AFF48D" w14:textId="77777777" w:rsidTr="00D32E0B">
        <w:trPr>
          <w:trHeight w:val="315"/>
        </w:trPr>
        <w:tc>
          <w:tcPr>
            <w:tcW w:w="3980" w:type="dxa"/>
            <w:tcBorders>
              <w:top w:val="nil"/>
              <w:left w:val="nil"/>
              <w:bottom w:val="nil"/>
              <w:right w:val="nil"/>
            </w:tcBorders>
            <w:shd w:val="clear" w:color="auto" w:fill="auto"/>
            <w:noWrap/>
            <w:vAlign w:val="bottom"/>
            <w:hideMark/>
          </w:tcPr>
          <w:p w14:paraId="55400105"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Pepsi</w:t>
            </w:r>
          </w:p>
        </w:tc>
        <w:tc>
          <w:tcPr>
            <w:tcW w:w="640" w:type="dxa"/>
            <w:tcBorders>
              <w:top w:val="nil"/>
              <w:left w:val="nil"/>
              <w:bottom w:val="nil"/>
              <w:right w:val="nil"/>
            </w:tcBorders>
            <w:shd w:val="clear" w:color="auto" w:fill="auto"/>
            <w:noWrap/>
            <w:vAlign w:val="bottom"/>
            <w:hideMark/>
          </w:tcPr>
          <w:p w14:paraId="1374049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4E104A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77C2E7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20E929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41AC07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1574B2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CEA3B6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0F4E4F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E007A5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3627F0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118074CF" w14:textId="77777777" w:rsidTr="00D32E0B">
        <w:trPr>
          <w:trHeight w:val="315"/>
        </w:trPr>
        <w:tc>
          <w:tcPr>
            <w:tcW w:w="3980" w:type="dxa"/>
            <w:tcBorders>
              <w:top w:val="nil"/>
              <w:left w:val="nil"/>
              <w:bottom w:val="nil"/>
              <w:right w:val="nil"/>
            </w:tcBorders>
            <w:shd w:val="clear" w:color="auto" w:fill="auto"/>
            <w:noWrap/>
            <w:vAlign w:val="bottom"/>
            <w:hideMark/>
          </w:tcPr>
          <w:p w14:paraId="1D45AA3A"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7UP</w:t>
            </w:r>
          </w:p>
        </w:tc>
        <w:tc>
          <w:tcPr>
            <w:tcW w:w="640" w:type="dxa"/>
            <w:tcBorders>
              <w:top w:val="nil"/>
              <w:left w:val="nil"/>
              <w:bottom w:val="nil"/>
              <w:right w:val="nil"/>
            </w:tcBorders>
            <w:shd w:val="clear" w:color="auto" w:fill="auto"/>
            <w:noWrap/>
            <w:vAlign w:val="bottom"/>
            <w:hideMark/>
          </w:tcPr>
          <w:p w14:paraId="14A0473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3D8E22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268852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EC7F4B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804E7E0"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F4067D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4DBCF4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FAB0D5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02C825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6908664"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50F66C2" w14:textId="77777777" w:rsidTr="00D32E0B">
        <w:trPr>
          <w:trHeight w:val="315"/>
        </w:trPr>
        <w:tc>
          <w:tcPr>
            <w:tcW w:w="3980" w:type="dxa"/>
            <w:tcBorders>
              <w:top w:val="nil"/>
              <w:left w:val="nil"/>
              <w:bottom w:val="nil"/>
              <w:right w:val="nil"/>
            </w:tcBorders>
            <w:shd w:val="clear" w:color="auto" w:fill="auto"/>
            <w:noWrap/>
            <w:vAlign w:val="bottom"/>
            <w:hideMark/>
          </w:tcPr>
          <w:p w14:paraId="080DF1CF"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Gatorade</w:t>
            </w:r>
          </w:p>
        </w:tc>
        <w:tc>
          <w:tcPr>
            <w:tcW w:w="640" w:type="dxa"/>
            <w:tcBorders>
              <w:top w:val="nil"/>
              <w:left w:val="nil"/>
              <w:bottom w:val="nil"/>
              <w:right w:val="nil"/>
            </w:tcBorders>
            <w:shd w:val="clear" w:color="auto" w:fill="auto"/>
            <w:noWrap/>
            <w:vAlign w:val="bottom"/>
            <w:hideMark/>
          </w:tcPr>
          <w:p w14:paraId="1A02460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4462ED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3810C2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8BC50F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B7C00D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F39B09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33790C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BAF86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0D8E2B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B7F132C"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E31000A" w14:textId="77777777" w:rsidTr="00D32E0B">
        <w:trPr>
          <w:trHeight w:val="315"/>
        </w:trPr>
        <w:tc>
          <w:tcPr>
            <w:tcW w:w="3980" w:type="dxa"/>
            <w:tcBorders>
              <w:top w:val="nil"/>
              <w:left w:val="nil"/>
              <w:bottom w:val="nil"/>
              <w:right w:val="nil"/>
            </w:tcBorders>
            <w:shd w:val="clear" w:color="auto" w:fill="auto"/>
            <w:noWrap/>
            <w:vAlign w:val="bottom"/>
            <w:hideMark/>
          </w:tcPr>
          <w:p w14:paraId="4AE61058"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Dew</w:t>
            </w:r>
          </w:p>
        </w:tc>
        <w:tc>
          <w:tcPr>
            <w:tcW w:w="640" w:type="dxa"/>
            <w:tcBorders>
              <w:top w:val="nil"/>
              <w:left w:val="nil"/>
              <w:bottom w:val="nil"/>
              <w:right w:val="nil"/>
            </w:tcBorders>
            <w:shd w:val="clear" w:color="auto" w:fill="auto"/>
            <w:noWrap/>
            <w:vAlign w:val="bottom"/>
            <w:hideMark/>
          </w:tcPr>
          <w:p w14:paraId="770DE11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A807F5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EA182D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526782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FDD6E6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E047D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3103A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A671EBA"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1128A5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F529528"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32B3EB0F" w14:textId="77777777" w:rsidTr="00D32E0B">
        <w:trPr>
          <w:trHeight w:val="315"/>
        </w:trPr>
        <w:tc>
          <w:tcPr>
            <w:tcW w:w="3980" w:type="dxa"/>
            <w:tcBorders>
              <w:top w:val="nil"/>
              <w:left w:val="nil"/>
              <w:bottom w:val="nil"/>
              <w:right w:val="nil"/>
            </w:tcBorders>
            <w:shd w:val="clear" w:color="auto" w:fill="auto"/>
            <w:noWrap/>
            <w:vAlign w:val="bottom"/>
            <w:hideMark/>
          </w:tcPr>
          <w:p w14:paraId="18DB6324"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Aquafina</w:t>
            </w:r>
          </w:p>
        </w:tc>
        <w:tc>
          <w:tcPr>
            <w:tcW w:w="640" w:type="dxa"/>
            <w:tcBorders>
              <w:top w:val="nil"/>
              <w:left w:val="nil"/>
              <w:bottom w:val="nil"/>
              <w:right w:val="nil"/>
            </w:tcBorders>
            <w:shd w:val="clear" w:color="auto" w:fill="auto"/>
            <w:noWrap/>
            <w:vAlign w:val="bottom"/>
            <w:hideMark/>
          </w:tcPr>
          <w:p w14:paraId="337717F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ADE7DC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48BED1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714902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AEB3CD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D8952E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83D4EB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00A4A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ABA92E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2A1C29E"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17123269" w14:textId="77777777" w:rsidTr="00D32E0B">
        <w:trPr>
          <w:trHeight w:val="315"/>
        </w:trPr>
        <w:tc>
          <w:tcPr>
            <w:tcW w:w="3980" w:type="dxa"/>
            <w:tcBorders>
              <w:top w:val="nil"/>
              <w:left w:val="nil"/>
              <w:bottom w:val="nil"/>
              <w:right w:val="nil"/>
            </w:tcBorders>
            <w:shd w:val="clear" w:color="auto" w:fill="auto"/>
            <w:noWrap/>
            <w:vAlign w:val="bottom"/>
            <w:hideMark/>
          </w:tcPr>
          <w:p w14:paraId="3B4D791D"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Tropicana</w:t>
            </w:r>
          </w:p>
        </w:tc>
        <w:tc>
          <w:tcPr>
            <w:tcW w:w="640" w:type="dxa"/>
            <w:tcBorders>
              <w:top w:val="nil"/>
              <w:left w:val="nil"/>
              <w:bottom w:val="nil"/>
              <w:right w:val="nil"/>
            </w:tcBorders>
            <w:shd w:val="clear" w:color="auto" w:fill="auto"/>
            <w:noWrap/>
            <w:vAlign w:val="bottom"/>
            <w:hideMark/>
          </w:tcPr>
          <w:p w14:paraId="262C1F2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5B32DC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5EFD74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228A2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11B897C"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876292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8164FA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AF9BAB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7DCA0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9BCB255"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64F18D73" w14:textId="77777777" w:rsidTr="00D32E0B">
        <w:trPr>
          <w:trHeight w:val="315"/>
        </w:trPr>
        <w:tc>
          <w:tcPr>
            <w:tcW w:w="3980" w:type="dxa"/>
            <w:tcBorders>
              <w:top w:val="nil"/>
              <w:left w:val="nil"/>
              <w:bottom w:val="nil"/>
              <w:right w:val="nil"/>
            </w:tcBorders>
            <w:shd w:val="clear" w:color="auto" w:fill="auto"/>
            <w:noWrap/>
            <w:vAlign w:val="bottom"/>
            <w:hideMark/>
          </w:tcPr>
          <w:p w14:paraId="30249D3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Coke</w:t>
            </w:r>
          </w:p>
        </w:tc>
        <w:tc>
          <w:tcPr>
            <w:tcW w:w="640" w:type="dxa"/>
            <w:tcBorders>
              <w:top w:val="nil"/>
              <w:left w:val="nil"/>
              <w:bottom w:val="nil"/>
              <w:right w:val="nil"/>
            </w:tcBorders>
            <w:shd w:val="clear" w:color="auto" w:fill="auto"/>
            <w:noWrap/>
            <w:vAlign w:val="bottom"/>
            <w:hideMark/>
          </w:tcPr>
          <w:p w14:paraId="07B0343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DD0687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F447D7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18D143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C4D7CB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B6403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1C944C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15F9FB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C7F163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283CA3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67D4986B" w14:textId="77777777" w:rsidTr="00D32E0B">
        <w:trPr>
          <w:trHeight w:val="315"/>
        </w:trPr>
        <w:tc>
          <w:tcPr>
            <w:tcW w:w="3980" w:type="dxa"/>
            <w:tcBorders>
              <w:top w:val="nil"/>
              <w:left w:val="nil"/>
              <w:bottom w:val="nil"/>
              <w:right w:val="nil"/>
            </w:tcBorders>
            <w:shd w:val="clear" w:color="auto" w:fill="auto"/>
            <w:noWrap/>
            <w:vAlign w:val="bottom"/>
            <w:hideMark/>
          </w:tcPr>
          <w:p w14:paraId="21CC5D1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lastRenderedPageBreak/>
              <w:t>Sprite</w:t>
            </w:r>
          </w:p>
        </w:tc>
        <w:tc>
          <w:tcPr>
            <w:tcW w:w="640" w:type="dxa"/>
            <w:tcBorders>
              <w:top w:val="nil"/>
              <w:left w:val="nil"/>
              <w:bottom w:val="nil"/>
              <w:right w:val="nil"/>
            </w:tcBorders>
            <w:shd w:val="clear" w:color="auto" w:fill="auto"/>
            <w:noWrap/>
            <w:vAlign w:val="bottom"/>
            <w:hideMark/>
          </w:tcPr>
          <w:p w14:paraId="381B9C1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640C1D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D58ABD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DC46DE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3B9363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361F37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FC6C08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6D4C4C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B8DAF9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5959DD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3DCD316F" w14:textId="77777777" w:rsidTr="00D32E0B">
        <w:trPr>
          <w:trHeight w:val="315"/>
        </w:trPr>
        <w:tc>
          <w:tcPr>
            <w:tcW w:w="3980" w:type="dxa"/>
            <w:tcBorders>
              <w:top w:val="nil"/>
              <w:left w:val="nil"/>
              <w:bottom w:val="nil"/>
              <w:right w:val="nil"/>
            </w:tcBorders>
            <w:shd w:val="clear" w:color="auto" w:fill="auto"/>
            <w:noWrap/>
            <w:vAlign w:val="bottom"/>
            <w:hideMark/>
          </w:tcPr>
          <w:p w14:paraId="61E828D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Schweppes</w:t>
            </w:r>
          </w:p>
        </w:tc>
        <w:tc>
          <w:tcPr>
            <w:tcW w:w="640" w:type="dxa"/>
            <w:tcBorders>
              <w:top w:val="nil"/>
              <w:left w:val="nil"/>
              <w:bottom w:val="nil"/>
              <w:right w:val="nil"/>
            </w:tcBorders>
            <w:shd w:val="clear" w:color="auto" w:fill="auto"/>
            <w:noWrap/>
            <w:vAlign w:val="bottom"/>
            <w:hideMark/>
          </w:tcPr>
          <w:p w14:paraId="2274D15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690111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FED277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10581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6109CA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657CB1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117830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E09A00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24DA86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84157AC"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1C03A925" w14:textId="77777777" w:rsidTr="00D32E0B">
        <w:trPr>
          <w:trHeight w:val="315"/>
        </w:trPr>
        <w:tc>
          <w:tcPr>
            <w:tcW w:w="3980" w:type="dxa"/>
            <w:tcBorders>
              <w:top w:val="nil"/>
              <w:left w:val="nil"/>
              <w:bottom w:val="nil"/>
              <w:right w:val="nil"/>
            </w:tcBorders>
            <w:shd w:val="clear" w:color="auto" w:fill="auto"/>
            <w:noWrap/>
            <w:vAlign w:val="bottom"/>
            <w:hideMark/>
          </w:tcPr>
          <w:p w14:paraId="03EE41E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Dr Pepper</w:t>
            </w:r>
          </w:p>
        </w:tc>
        <w:tc>
          <w:tcPr>
            <w:tcW w:w="640" w:type="dxa"/>
            <w:tcBorders>
              <w:top w:val="nil"/>
              <w:left w:val="nil"/>
              <w:bottom w:val="nil"/>
              <w:right w:val="nil"/>
            </w:tcBorders>
            <w:shd w:val="clear" w:color="auto" w:fill="auto"/>
            <w:noWrap/>
            <w:vAlign w:val="bottom"/>
            <w:hideMark/>
          </w:tcPr>
          <w:p w14:paraId="6662CE7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797E17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8B115C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C9C554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4800ED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FC5E84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66BEE9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5ACDCC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39E10B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1F4EBB7"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6204042D" w14:textId="77777777" w:rsidTr="00D32E0B">
        <w:trPr>
          <w:trHeight w:val="315"/>
        </w:trPr>
        <w:tc>
          <w:tcPr>
            <w:tcW w:w="3980" w:type="dxa"/>
            <w:tcBorders>
              <w:top w:val="nil"/>
              <w:left w:val="nil"/>
              <w:bottom w:val="nil"/>
              <w:right w:val="nil"/>
            </w:tcBorders>
            <w:shd w:val="clear" w:color="auto" w:fill="auto"/>
            <w:noWrap/>
            <w:vAlign w:val="bottom"/>
            <w:hideMark/>
          </w:tcPr>
          <w:p w14:paraId="537CA5D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Mezzo-Mix</w:t>
            </w:r>
          </w:p>
        </w:tc>
        <w:tc>
          <w:tcPr>
            <w:tcW w:w="640" w:type="dxa"/>
            <w:tcBorders>
              <w:top w:val="nil"/>
              <w:left w:val="nil"/>
              <w:bottom w:val="nil"/>
              <w:right w:val="nil"/>
            </w:tcBorders>
            <w:shd w:val="clear" w:color="auto" w:fill="auto"/>
            <w:noWrap/>
            <w:vAlign w:val="bottom"/>
            <w:hideMark/>
          </w:tcPr>
          <w:p w14:paraId="6FF3FCA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E31808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1D2C8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6426E1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D865EE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6F3384D"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BC3DC4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E5943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974ADE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C40EE54"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3E3F5776" w14:textId="77777777" w:rsidTr="00D32E0B">
        <w:trPr>
          <w:trHeight w:val="315"/>
        </w:trPr>
        <w:tc>
          <w:tcPr>
            <w:tcW w:w="3980" w:type="dxa"/>
            <w:tcBorders>
              <w:top w:val="nil"/>
              <w:left w:val="nil"/>
              <w:bottom w:val="nil"/>
              <w:right w:val="nil"/>
            </w:tcBorders>
            <w:shd w:val="clear" w:color="auto" w:fill="auto"/>
            <w:noWrap/>
            <w:vAlign w:val="bottom"/>
            <w:hideMark/>
          </w:tcPr>
          <w:p w14:paraId="4F210F55"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Fuze</w:t>
            </w:r>
            <w:proofErr w:type="spellEnd"/>
          </w:p>
        </w:tc>
        <w:tc>
          <w:tcPr>
            <w:tcW w:w="640" w:type="dxa"/>
            <w:tcBorders>
              <w:top w:val="nil"/>
              <w:left w:val="nil"/>
              <w:bottom w:val="nil"/>
              <w:right w:val="nil"/>
            </w:tcBorders>
            <w:shd w:val="clear" w:color="auto" w:fill="auto"/>
            <w:noWrap/>
            <w:vAlign w:val="bottom"/>
            <w:hideMark/>
          </w:tcPr>
          <w:p w14:paraId="425619A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C23EDF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6D210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A99E78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D54374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2D8933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993FC8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D4B50D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D69D9E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0D8F518"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49595BB" w14:textId="77777777" w:rsidTr="00D32E0B">
        <w:trPr>
          <w:trHeight w:val="315"/>
        </w:trPr>
        <w:tc>
          <w:tcPr>
            <w:tcW w:w="3980" w:type="dxa"/>
            <w:tcBorders>
              <w:top w:val="nil"/>
              <w:left w:val="nil"/>
              <w:bottom w:val="nil"/>
              <w:right w:val="nil"/>
            </w:tcBorders>
            <w:shd w:val="clear" w:color="auto" w:fill="auto"/>
            <w:noWrap/>
            <w:vAlign w:val="bottom"/>
            <w:hideMark/>
          </w:tcPr>
          <w:p w14:paraId="1F0B171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Nestea</w:t>
            </w:r>
          </w:p>
        </w:tc>
        <w:tc>
          <w:tcPr>
            <w:tcW w:w="640" w:type="dxa"/>
            <w:tcBorders>
              <w:top w:val="nil"/>
              <w:left w:val="nil"/>
              <w:bottom w:val="nil"/>
              <w:right w:val="nil"/>
            </w:tcBorders>
            <w:shd w:val="clear" w:color="auto" w:fill="auto"/>
            <w:noWrap/>
            <w:vAlign w:val="bottom"/>
            <w:hideMark/>
          </w:tcPr>
          <w:p w14:paraId="0782BE2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DC5B95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564B41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35CF27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FCF074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4577AF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B157B3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26031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751761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B2BA640"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70E54DF4" w14:textId="77777777" w:rsidTr="00D32E0B">
        <w:trPr>
          <w:trHeight w:val="315"/>
        </w:trPr>
        <w:tc>
          <w:tcPr>
            <w:tcW w:w="3980" w:type="dxa"/>
            <w:tcBorders>
              <w:top w:val="nil"/>
              <w:left w:val="nil"/>
              <w:bottom w:val="nil"/>
              <w:right w:val="nil"/>
            </w:tcBorders>
            <w:shd w:val="clear" w:color="auto" w:fill="auto"/>
            <w:noWrap/>
            <w:vAlign w:val="bottom"/>
            <w:hideMark/>
          </w:tcPr>
          <w:p w14:paraId="199DEE6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Snapple</w:t>
            </w:r>
          </w:p>
        </w:tc>
        <w:tc>
          <w:tcPr>
            <w:tcW w:w="640" w:type="dxa"/>
            <w:tcBorders>
              <w:top w:val="nil"/>
              <w:left w:val="nil"/>
              <w:bottom w:val="nil"/>
              <w:right w:val="nil"/>
            </w:tcBorders>
            <w:shd w:val="clear" w:color="auto" w:fill="auto"/>
            <w:noWrap/>
            <w:vAlign w:val="bottom"/>
            <w:hideMark/>
          </w:tcPr>
          <w:p w14:paraId="5AD03D4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1CBFF2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A072DC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747CF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FEA233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456320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9C9F4B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3BEA12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338E1E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3F567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1AF3BEA4" w14:textId="77777777" w:rsidTr="00D32E0B">
        <w:trPr>
          <w:trHeight w:val="315"/>
        </w:trPr>
        <w:tc>
          <w:tcPr>
            <w:tcW w:w="3980" w:type="dxa"/>
            <w:tcBorders>
              <w:top w:val="nil"/>
              <w:left w:val="nil"/>
              <w:bottom w:val="nil"/>
              <w:right w:val="nil"/>
            </w:tcBorders>
            <w:shd w:val="clear" w:color="auto" w:fill="auto"/>
            <w:noWrap/>
            <w:vAlign w:val="bottom"/>
            <w:hideMark/>
          </w:tcPr>
          <w:p w14:paraId="27EC6CF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Arizona</w:t>
            </w:r>
          </w:p>
        </w:tc>
        <w:tc>
          <w:tcPr>
            <w:tcW w:w="640" w:type="dxa"/>
            <w:tcBorders>
              <w:top w:val="nil"/>
              <w:left w:val="nil"/>
              <w:bottom w:val="nil"/>
              <w:right w:val="nil"/>
            </w:tcBorders>
            <w:shd w:val="clear" w:color="auto" w:fill="auto"/>
            <w:noWrap/>
            <w:vAlign w:val="bottom"/>
            <w:hideMark/>
          </w:tcPr>
          <w:p w14:paraId="341E471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899BF4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D4CE28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99B7B6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CD941B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5BB88A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677950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49D770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7EC0B9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58503E8"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F361EE5" w14:textId="77777777" w:rsidTr="00D32E0B">
        <w:trPr>
          <w:trHeight w:val="315"/>
        </w:trPr>
        <w:tc>
          <w:tcPr>
            <w:tcW w:w="3980" w:type="dxa"/>
            <w:tcBorders>
              <w:top w:val="nil"/>
              <w:left w:val="nil"/>
              <w:bottom w:val="nil"/>
              <w:right w:val="nil"/>
            </w:tcBorders>
            <w:shd w:val="clear" w:color="auto" w:fill="auto"/>
            <w:noWrap/>
            <w:vAlign w:val="bottom"/>
            <w:hideMark/>
          </w:tcPr>
          <w:p w14:paraId="13E54783"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 xml:space="preserve">[IF NOT UK/MX: Lay’s / UK: Walkers / MX: </w:t>
            </w:r>
            <w:proofErr w:type="spellStart"/>
            <w:r w:rsidRPr="00D42931">
              <w:rPr>
                <w:rFonts w:eastAsia="Times New Roman" w:cs="Times New Roman"/>
                <w:b/>
                <w:bCs/>
                <w:color w:val="000000"/>
                <w:sz w:val="24"/>
                <w:szCs w:val="24"/>
              </w:rPr>
              <w:t>Sabritas</w:t>
            </w:r>
            <w:proofErr w:type="spellEnd"/>
            <w:r w:rsidRPr="00D42931">
              <w:rPr>
                <w:rFonts w:eastAsia="Times New Roman" w:cs="Times New Roman"/>
                <w:b/>
                <w:bCs/>
                <w:color w:val="000000"/>
                <w:sz w:val="24"/>
                <w:szCs w:val="24"/>
              </w:rPr>
              <w:t>]</w:t>
            </w:r>
          </w:p>
        </w:tc>
        <w:tc>
          <w:tcPr>
            <w:tcW w:w="640" w:type="dxa"/>
            <w:tcBorders>
              <w:top w:val="nil"/>
              <w:left w:val="nil"/>
              <w:bottom w:val="nil"/>
              <w:right w:val="nil"/>
            </w:tcBorders>
            <w:shd w:val="clear" w:color="auto" w:fill="auto"/>
            <w:noWrap/>
            <w:vAlign w:val="bottom"/>
            <w:hideMark/>
          </w:tcPr>
          <w:p w14:paraId="5DF52D5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1D8C6F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4557DD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ECA97D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D2F3BE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819633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0FED53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B479D3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566295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B4C752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69F6050E" w14:textId="77777777" w:rsidTr="00D32E0B">
        <w:trPr>
          <w:trHeight w:val="315"/>
        </w:trPr>
        <w:tc>
          <w:tcPr>
            <w:tcW w:w="3980" w:type="dxa"/>
            <w:tcBorders>
              <w:top w:val="nil"/>
              <w:left w:val="nil"/>
              <w:bottom w:val="nil"/>
              <w:right w:val="nil"/>
            </w:tcBorders>
            <w:shd w:val="clear" w:color="auto" w:fill="auto"/>
            <w:noWrap/>
            <w:vAlign w:val="bottom"/>
            <w:hideMark/>
          </w:tcPr>
          <w:p w14:paraId="3A4C21F7"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Doritos</w:t>
            </w:r>
          </w:p>
        </w:tc>
        <w:tc>
          <w:tcPr>
            <w:tcW w:w="640" w:type="dxa"/>
            <w:tcBorders>
              <w:top w:val="nil"/>
              <w:left w:val="nil"/>
              <w:bottom w:val="nil"/>
              <w:right w:val="nil"/>
            </w:tcBorders>
            <w:shd w:val="clear" w:color="auto" w:fill="auto"/>
            <w:noWrap/>
            <w:vAlign w:val="bottom"/>
            <w:hideMark/>
          </w:tcPr>
          <w:p w14:paraId="15BFD45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B424F7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9EE9E9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2468FC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8066A0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91DA8B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1DE541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94CC78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18E6ED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03EF2D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47AAA94B" w14:textId="77777777" w:rsidTr="00D32E0B">
        <w:trPr>
          <w:trHeight w:val="315"/>
        </w:trPr>
        <w:tc>
          <w:tcPr>
            <w:tcW w:w="3980" w:type="dxa"/>
            <w:tcBorders>
              <w:top w:val="nil"/>
              <w:left w:val="nil"/>
              <w:bottom w:val="nil"/>
              <w:right w:val="nil"/>
            </w:tcBorders>
            <w:shd w:val="clear" w:color="auto" w:fill="auto"/>
            <w:noWrap/>
            <w:vAlign w:val="bottom"/>
            <w:hideMark/>
          </w:tcPr>
          <w:p w14:paraId="1E2CCEB8"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Cheetos</w:t>
            </w:r>
          </w:p>
        </w:tc>
        <w:tc>
          <w:tcPr>
            <w:tcW w:w="640" w:type="dxa"/>
            <w:tcBorders>
              <w:top w:val="nil"/>
              <w:left w:val="nil"/>
              <w:bottom w:val="nil"/>
              <w:right w:val="nil"/>
            </w:tcBorders>
            <w:shd w:val="clear" w:color="auto" w:fill="auto"/>
            <w:noWrap/>
            <w:vAlign w:val="bottom"/>
            <w:hideMark/>
          </w:tcPr>
          <w:p w14:paraId="38031A2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A0EEB3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962546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C4DC35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E4B05F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F2FD0A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63A7C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28375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BE0BBD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793AEE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2FD10884" w14:textId="77777777" w:rsidTr="00D32E0B">
        <w:trPr>
          <w:trHeight w:val="315"/>
        </w:trPr>
        <w:tc>
          <w:tcPr>
            <w:tcW w:w="3980" w:type="dxa"/>
            <w:tcBorders>
              <w:top w:val="nil"/>
              <w:left w:val="nil"/>
              <w:bottom w:val="nil"/>
              <w:right w:val="nil"/>
            </w:tcBorders>
            <w:shd w:val="clear" w:color="auto" w:fill="auto"/>
            <w:noWrap/>
            <w:vAlign w:val="bottom"/>
            <w:hideMark/>
          </w:tcPr>
          <w:p w14:paraId="792D6B00"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Ruffles</w:t>
            </w:r>
          </w:p>
        </w:tc>
        <w:tc>
          <w:tcPr>
            <w:tcW w:w="640" w:type="dxa"/>
            <w:tcBorders>
              <w:top w:val="nil"/>
              <w:left w:val="nil"/>
              <w:bottom w:val="nil"/>
              <w:right w:val="nil"/>
            </w:tcBorders>
            <w:shd w:val="clear" w:color="auto" w:fill="auto"/>
            <w:noWrap/>
            <w:vAlign w:val="bottom"/>
            <w:hideMark/>
          </w:tcPr>
          <w:p w14:paraId="5E6EC726"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ADAE93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B32298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E707A4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C11071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44A91E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BCCA8A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56E148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B16A2C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E6EE841"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E7613F4" w14:textId="77777777" w:rsidTr="00D32E0B">
        <w:trPr>
          <w:trHeight w:val="315"/>
        </w:trPr>
        <w:tc>
          <w:tcPr>
            <w:tcW w:w="3980" w:type="dxa"/>
            <w:tcBorders>
              <w:top w:val="nil"/>
              <w:left w:val="nil"/>
              <w:bottom w:val="nil"/>
              <w:right w:val="nil"/>
            </w:tcBorders>
            <w:shd w:val="clear" w:color="auto" w:fill="auto"/>
            <w:noWrap/>
            <w:vAlign w:val="bottom"/>
            <w:hideMark/>
          </w:tcPr>
          <w:p w14:paraId="01407005"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Quavers</w:t>
            </w:r>
          </w:p>
        </w:tc>
        <w:tc>
          <w:tcPr>
            <w:tcW w:w="640" w:type="dxa"/>
            <w:tcBorders>
              <w:top w:val="nil"/>
              <w:left w:val="nil"/>
              <w:bottom w:val="nil"/>
              <w:right w:val="nil"/>
            </w:tcBorders>
            <w:shd w:val="clear" w:color="auto" w:fill="auto"/>
            <w:noWrap/>
            <w:vAlign w:val="bottom"/>
            <w:hideMark/>
          </w:tcPr>
          <w:p w14:paraId="20162EE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E1251E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FDBCA5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ED4FA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415307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BF09ED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0B847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9E6812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AF5BBE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035E3F0"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1F34826B" w14:textId="77777777" w:rsidTr="00D32E0B">
        <w:trPr>
          <w:trHeight w:val="315"/>
        </w:trPr>
        <w:tc>
          <w:tcPr>
            <w:tcW w:w="3980" w:type="dxa"/>
            <w:tcBorders>
              <w:top w:val="nil"/>
              <w:left w:val="nil"/>
              <w:bottom w:val="nil"/>
              <w:right w:val="nil"/>
            </w:tcBorders>
            <w:shd w:val="clear" w:color="auto" w:fill="auto"/>
            <w:noWrap/>
            <w:vAlign w:val="bottom"/>
            <w:hideMark/>
          </w:tcPr>
          <w:p w14:paraId="02E8401A"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Kurkure</w:t>
            </w:r>
          </w:p>
        </w:tc>
        <w:tc>
          <w:tcPr>
            <w:tcW w:w="640" w:type="dxa"/>
            <w:tcBorders>
              <w:top w:val="nil"/>
              <w:left w:val="nil"/>
              <w:bottom w:val="nil"/>
              <w:right w:val="nil"/>
            </w:tcBorders>
            <w:shd w:val="clear" w:color="auto" w:fill="auto"/>
            <w:noWrap/>
            <w:vAlign w:val="bottom"/>
            <w:hideMark/>
          </w:tcPr>
          <w:p w14:paraId="22EFD9B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68145F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866BDF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892C2B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14598D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60625B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4E17F4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9DC773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9D5A03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36F4846"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42CB012B" w14:textId="77777777" w:rsidTr="00D32E0B">
        <w:trPr>
          <w:trHeight w:val="315"/>
        </w:trPr>
        <w:tc>
          <w:tcPr>
            <w:tcW w:w="3980" w:type="dxa"/>
            <w:tcBorders>
              <w:top w:val="nil"/>
              <w:left w:val="nil"/>
              <w:bottom w:val="nil"/>
              <w:right w:val="nil"/>
            </w:tcBorders>
            <w:shd w:val="clear" w:color="auto" w:fill="auto"/>
            <w:noWrap/>
            <w:vAlign w:val="bottom"/>
            <w:hideMark/>
          </w:tcPr>
          <w:p w14:paraId="3C7C064F"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Fandango</w:t>
            </w:r>
          </w:p>
        </w:tc>
        <w:tc>
          <w:tcPr>
            <w:tcW w:w="640" w:type="dxa"/>
            <w:tcBorders>
              <w:top w:val="nil"/>
              <w:left w:val="nil"/>
              <w:bottom w:val="nil"/>
              <w:right w:val="nil"/>
            </w:tcBorders>
            <w:shd w:val="clear" w:color="auto" w:fill="auto"/>
            <w:noWrap/>
            <w:vAlign w:val="bottom"/>
            <w:hideMark/>
          </w:tcPr>
          <w:p w14:paraId="7D0ACA7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205C87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2E84EA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51F2DB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828E04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32FE83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ED691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1E4832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68817D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E07F83C"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63EDB94" w14:textId="77777777" w:rsidTr="00D32E0B">
        <w:trPr>
          <w:trHeight w:val="315"/>
        </w:trPr>
        <w:tc>
          <w:tcPr>
            <w:tcW w:w="3980" w:type="dxa"/>
            <w:tcBorders>
              <w:top w:val="nil"/>
              <w:left w:val="nil"/>
              <w:bottom w:val="nil"/>
              <w:right w:val="nil"/>
            </w:tcBorders>
            <w:shd w:val="clear" w:color="auto" w:fill="auto"/>
            <w:noWrap/>
            <w:vAlign w:val="bottom"/>
            <w:hideMark/>
          </w:tcPr>
          <w:p w14:paraId="00F8B3B4"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Be Cheery</w:t>
            </w:r>
          </w:p>
        </w:tc>
        <w:tc>
          <w:tcPr>
            <w:tcW w:w="640" w:type="dxa"/>
            <w:tcBorders>
              <w:top w:val="nil"/>
              <w:left w:val="nil"/>
              <w:bottom w:val="nil"/>
              <w:right w:val="nil"/>
            </w:tcBorders>
            <w:shd w:val="clear" w:color="auto" w:fill="auto"/>
            <w:noWrap/>
            <w:vAlign w:val="bottom"/>
            <w:hideMark/>
          </w:tcPr>
          <w:p w14:paraId="6012B52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8BBFB1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E9DBFC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4D34E9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97B0FA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113A1B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92F46C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5BB897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695DBD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E1FD517"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B6C31E9" w14:textId="77777777" w:rsidTr="00D32E0B">
        <w:trPr>
          <w:trHeight w:val="315"/>
        </w:trPr>
        <w:tc>
          <w:tcPr>
            <w:tcW w:w="3980" w:type="dxa"/>
            <w:tcBorders>
              <w:top w:val="nil"/>
              <w:left w:val="nil"/>
              <w:bottom w:val="nil"/>
              <w:right w:val="nil"/>
            </w:tcBorders>
            <w:shd w:val="clear" w:color="auto" w:fill="auto"/>
            <w:noWrap/>
            <w:vAlign w:val="bottom"/>
            <w:hideMark/>
          </w:tcPr>
          <w:p w14:paraId="547A78EF" w14:textId="77777777" w:rsidR="001E4AD2" w:rsidRPr="00D42931" w:rsidRDefault="001E4AD2" w:rsidP="00D32E0B">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Racheritos</w:t>
            </w:r>
            <w:proofErr w:type="spellEnd"/>
          </w:p>
        </w:tc>
        <w:tc>
          <w:tcPr>
            <w:tcW w:w="640" w:type="dxa"/>
            <w:tcBorders>
              <w:top w:val="nil"/>
              <w:left w:val="nil"/>
              <w:bottom w:val="nil"/>
              <w:right w:val="nil"/>
            </w:tcBorders>
            <w:shd w:val="clear" w:color="auto" w:fill="auto"/>
            <w:noWrap/>
            <w:vAlign w:val="bottom"/>
            <w:hideMark/>
          </w:tcPr>
          <w:p w14:paraId="797E3D3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AFE6ED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DF0346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3175A1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1E7015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62A2A4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AA6072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E6CE63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2C99D2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B9EF00F"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33E54C4D" w14:textId="77777777" w:rsidTr="00D32E0B">
        <w:trPr>
          <w:trHeight w:val="315"/>
        </w:trPr>
        <w:tc>
          <w:tcPr>
            <w:tcW w:w="3980" w:type="dxa"/>
            <w:tcBorders>
              <w:top w:val="nil"/>
              <w:left w:val="nil"/>
              <w:bottom w:val="nil"/>
              <w:right w:val="nil"/>
            </w:tcBorders>
            <w:shd w:val="clear" w:color="auto" w:fill="auto"/>
            <w:noWrap/>
            <w:vAlign w:val="bottom"/>
            <w:hideMark/>
          </w:tcPr>
          <w:p w14:paraId="60C395E7" w14:textId="77777777" w:rsidR="001E4AD2" w:rsidRPr="00D42931" w:rsidRDefault="001E4AD2" w:rsidP="00D32E0B">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Sabritones</w:t>
            </w:r>
            <w:proofErr w:type="spellEnd"/>
          </w:p>
        </w:tc>
        <w:tc>
          <w:tcPr>
            <w:tcW w:w="640" w:type="dxa"/>
            <w:tcBorders>
              <w:top w:val="nil"/>
              <w:left w:val="nil"/>
              <w:bottom w:val="nil"/>
              <w:right w:val="nil"/>
            </w:tcBorders>
            <w:shd w:val="clear" w:color="auto" w:fill="auto"/>
            <w:noWrap/>
            <w:vAlign w:val="bottom"/>
            <w:hideMark/>
          </w:tcPr>
          <w:p w14:paraId="4A5AAC1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388BAC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F726EF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4189BB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F1A206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5B063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70A0ED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7E779E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63BCD0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F34B3DF"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6408E64E" w14:textId="77777777" w:rsidTr="00D32E0B">
        <w:trPr>
          <w:trHeight w:val="315"/>
        </w:trPr>
        <w:tc>
          <w:tcPr>
            <w:tcW w:w="3980" w:type="dxa"/>
            <w:tcBorders>
              <w:top w:val="nil"/>
              <w:left w:val="nil"/>
              <w:bottom w:val="nil"/>
              <w:right w:val="nil"/>
            </w:tcBorders>
            <w:shd w:val="clear" w:color="auto" w:fill="auto"/>
            <w:noWrap/>
            <w:vAlign w:val="bottom"/>
            <w:hideMark/>
          </w:tcPr>
          <w:p w14:paraId="7EACFB16"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Gamesa</w:t>
            </w:r>
          </w:p>
        </w:tc>
        <w:tc>
          <w:tcPr>
            <w:tcW w:w="640" w:type="dxa"/>
            <w:tcBorders>
              <w:top w:val="nil"/>
              <w:left w:val="nil"/>
              <w:bottom w:val="nil"/>
              <w:right w:val="nil"/>
            </w:tcBorders>
            <w:shd w:val="clear" w:color="auto" w:fill="auto"/>
            <w:noWrap/>
            <w:vAlign w:val="bottom"/>
            <w:hideMark/>
          </w:tcPr>
          <w:p w14:paraId="4D29886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D61E82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013DDC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52F412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0E361A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E26913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89D0E3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C37594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268D7F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B317957"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5F35CBE" w14:textId="77777777" w:rsidTr="00D32E0B">
        <w:trPr>
          <w:trHeight w:val="315"/>
        </w:trPr>
        <w:tc>
          <w:tcPr>
            <w:tcW w:w="3980" w:type="dxa"/>
            <w:tcBorders>
              <w:top w:val="nil"/>
              <w:left w:val="nil"/>
              <w:bottom w:val="nil"/>
              <w:right w:val="nil"/>
            </w:tcBorders>
            <w:shd w:val="clear" w:color="auto" w:fill="auto"/>
            <w:noWrap/>
            <w:vAlign w:val="bottom"/>
            <w:hideMark/>
          </w:tcPr>
          <w:p w14:paraId="44782729" w14:textId="77777777" w:rsidR="001E4AD2" w:rsidRPr="00D42931" w:rsidRDefault="001E4AD2" w:rsidP="00D32E0B">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Tasali</w:t>
            </w:r>
            <w:proofErr w:type="spellEnd"/>
          </w:p>
        </w:tc>
        <w:tc>
          <w:tcPr>
            <w:tcW w:w="640" w:type="dxa"/>
            <w:tcBorders>
              <w:top w:val="nil"/>
              <w:left w:val="nil"/>
              <w:bottom w:val="nil"/>
              <w:right w:val="nil"/>
            </w:tcBorders>
            <w:shd w:val="clear" w:color="auto" w:fill="auto"/>
            <w:noWrap/>
            <w:vAlign w:val="bottom"/>
            <w:hideMark/>
          </w:tcPr>
          <w:p w14:paraId="50832E2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38E7B5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C1E850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9E2683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C5A7F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2C9138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6FF24B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30784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F83B0B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A1FEDD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144418DD" w14:textId="77777777" w:rsidTr="00D32E0B">
        <w:trPr>
          <w:trHeight w:val="315"/>
        </w:trPr>
        <w:tc>
          <w:tcPr>
            <w:tcW w:w="3980" w:type="dxa"/>
            <w:tcBorders>
              <w:top w:val="nil"/>
              <w:left w:val="nil"/>
              <w:bottom w:val="nil"/>
              <w:right w:val="nil"/>
            </w:tcBorders>
            <w:shd w:val="clear" w:color="auto" w:fill="auto"/>
            <w:noWrap/>
            <w:vAlign w:val="bottom"/>
            <w:hideMark/>
          </w:tcPr>
          <w:p w14:paraId="7439BB7D" w14:textId="77777777" w:rsidR="001E4AD2" w:rsidRPr="00D42931" w:rsidRDefault="001E4AD2" w:rsidP="00D32E0B">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Tawan</w:t>
            </w:r>
            <w:proofErr w:type="spellEnd"/>
          </w:p>
        </w:tc>
        <w:tc>
          <w:tcPr>
            <w:tcW w:w="640" w:type="dxa"/>
            <w:tcBorders>
              <w:top w:val="nil"/>
              <w:left w:val="nil"/>
              <w:bottom w:val="nil"/>
              <w:right w:val="nil"/>
            </w:tcBorders>
            <w:shd w:val="clear" w:color="auto" w:fill="auto"/>
            <w:noWrap/>
            <w:vAlign w:val="bottom"/>
            <w:hideMark/>
          </w:tcPr>
          <w:p w14:paraId="65DA9BC6"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E96F46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2A64A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5649A6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84810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9564C4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EB7E5F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FFE808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195E40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E58EB34"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010ED422" w14:textId="77777777" w:rsidTr="00D32E0B">
        <w:trPr>
          <w:trHeight w:val="315"/>
        </w:trPr>
        <w:tc>
          <w:tcPr>
            <w:tcW w:w="3980" w:type="dxa"/>
            <w:tcBorders>
              <w:top w:val="nil"/>
              <w:left w:val="nil"/>
              <w:bottom w:val="nil"/>
              <w:right w:val="nil"/>
            </w:tcBorders>
            <w:shd w:val="clear" w:color="auto" w:fill="auto"/>
            <w:noWrap/>
            <w:vAlign w:val="bottom"/>
            <w:hideMark/>
          </w:tcPr>
          <w:p w14:paraId="137A8A2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 xml:space="preserve">Want </w:t>
            </w:r>
            <w:proofErr w:type="spellStart"/>
            <w:r w:rsidRPr="00D42931">
              <w:rPr>
                <w:rFonts w:eastAsia="Times New Roman" w:cs="Times New Roman"/>
                <w:color w:val="000000"/>
                <w:sz w:val="24"/>
                <w:szCs w:val="24"/>
              </w:rPr>
              <w:t>Want</w:t>
            </w:r>
            <w:proofErr w:type="spellEnd"/>
          </w:p>
        </w:tc>
        <w:tc>
          <w:tcPr>
            <w:tcW w:w="640" w:type="dxa"/>
            <w:tcBorders>
              <w:top w:val="nil"/>
              <w:left w:val="nil"/>
              <w:bottom w:val="nil"/>
              <w:right w:val="nil"/>
            </w:tcBorders>
            <w:shd w:val="clear" w:color="auto" w:fill="auto"/>
            <w:noWrap/>
            <w:vAlign w:val="bottom"/>
            <w:hideMark/>
          </w:tcPr>
          <w:p w14:paraId="5F122EDD"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79CBF6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368D56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7D070B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282011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06FAD1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74F082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DF92CC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B383E8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7C30E78"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4FDDE5BB" w14:textId="77777777" w:rsidTr="00D32E0B">
        <w:trPr>
          <w:trHeight w:val="315"/>
        </w:trPr>
        <w:tc>
          <w:tcPr>
            <w:tcW w:w="3980" w:type="dxa"/>
            <w:tcBorders>
              <w:top w:val="nil"/>
              <w:left w:val="nil"/>
              <w:bottom w:val="nil"/>
              <w:right w:val="nil"/>
            </w:tcBorders>
            <w:shd w:val="clear" w:color="auto" w:fill="auto"/>
            <w:noWrap/>
            <w:vAlign w:val="bottom"/>
            <w:hideMark/>
          </w:tcPr>
          <w:p w14:paraId="30ECDB3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Three Squirrels</w:t>
            </w:r>
          </w:p>
        </w:tc>
        <w:tc>
          <w:tcPr>
            <w:tcW w:w="640" w:type="dxa"/>
            <w:tcBorders>
              <w:top w:val="nil"/>
              <w:left w:val="nil"/>
              <w:bottom w:val="nil"/>
              <w:right w:val="nil"/>
            </w:tcBorders>
            <w:shd w:val="clear" w:color="auto" w:fill="auto"/>
            <w:noWrap/>
            <w:vAlign w:val="bottom"/>
            <w:hideMark/>
          </w:tcPr>
          <w:p w14:paraId="09A2B60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22E293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EFC5B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C80A50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E486D3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B9399A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879482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FD1960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67625B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D91079D"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BD6854B" w14:textId="77777777" w:rsidTr="00D32E0B">
        <w:trPr>
          <w:trHeight w:val="315"/>
        </w:trPr>
        <w:tc>
          <w:tcPr>
            <w:tcW w:w="3980" w:type="dxa"/>
            <w:tcBorders>
              <w:top w:val="nil"/>
              <w:left w:val="nil"/>
              <w:bottom w:val="nil"/>
              <w:right w:val="nil"/>
            </w:tcBorders>
            <w:shd w:val="clear" w:color="auto" w:fill="auto"/>
            <w:noWrap/>
            <w:vAlign w:val="bottom"/>
            <w:hideMark/>
          </w:tcPr>
          <w:p w14:paraId="0EC30CA8"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Haldiram's</w:t>
            </w:r>
            <w:proofErr w:type="spellEnd"/>
          </w:p>
        </w:tc>
        <w:tc>
          <w:tcPr>
            <w:tcW w:w="640" w:type="dxa"/>
            <w:tcBorders>
              <w:top w:val="nil"/>
              <w:left w:val="nil"/>
              <w:bottom w:val="nil"/>
              <w:right w:val="nil"/>
            </w:tcBorders>
            <w:shd w:val="clear" w:color="auto" w:fill="auto"/>
            <w:noWrap/>
            <w:vAlign w:val="bottom"/>
            <w:hideMark/>
          </w:tcPr>
          <w:p w14:paraId="6BC934B6"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0F8265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AE4047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8C24C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36C586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E87A33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48E036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725284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787564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E04DE71"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6AA88277" w14:textId="77777777" w:rsidTr="00D32E0B">
        <w:trPr>
          <w:trHeight w:val="315"/>
        </w:trPr>
        <w:tc>
          <w:tcPr>
            <w:tcW w:w="3980" w:type="dxa"/>
            <w:tcBorders>
              <w:top w:val="nil"/>
              <w:left w:val="nil"/>
              <w:bottom w:val="nil"/>
              <w:right w:val="nil"/>
            </w:tcBorders>
            <w:shd w:val="clear" w:color="auto" w:fill="auto"/>
            <w:noWrap/>
            <w:vAlign w:val="bottom"/>
            <w:hideMark/>
          </w:tcPr>
          <w:p w14:paraId="5FC46BD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Bingo!</w:t>
            </w:r>
          </w:p>
        </w:tc>
        <w:tc>
          <w:tcPr>
            <w:tcW w:w="640" w:type="dxa"/>
            <w:tcBorders>
              <w:top w:val="nil"/>
              <w:left w:val="nil"/>
              <w:bottom w:val="nil"/>
              <w:right w:val="nil"/>
            </w:tcBorders>
            <w:shd w:val="clear" w:color="auto" w:fill="auto"/>
            <w:noWrap/>
            <w:vAlign w:val="bottom"/>
            <w:hideMark/>
          </w:tcPr>
          <w:p w14:paraId="0D699F3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80D32A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5E1E2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EB8331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B8D8AB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0E9A1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B3B475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C2DAC26"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F32272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216402B"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12EF84CF" w14:textId="77777777" w:rsidTr="00D32E0B">
        <w:trPr>
          <w:trHeight w:val="315"/>
        </w:trPr>
        <w:tc>
          <w:tcPr>
            <w:tcW w:w="3980" w:type="dxa"/>
            <w:tcBorders>
              <w:top w:val="nil"/>
              <w:left w:val="nil"/>
              <w:bottom w:val="nil"/>
              <w:right w:val="nil"/>
            </w:tcBorders>
            <w:shd w:val="clear" w:color="auto" w:fill="auto"/>
            <w:noWrap/>
            <w:vAlign w:val="bottom"/>
            <w:hideMark/>
          </w:tcPr>
          <w:p w14:paraId="5DA20F0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Balaji</w:t>
            </w:r>
          </w:p>
        </w:tc>
        <w:tc>
          <w:tcPr>
            <w:tcW w:w="640" w:type="dxa"/>
            <w:tcBorders>
              <w:top w:val="nil"/>
              <w:left w:val="nil"/>
              <w:bottom w:val="nil"/>
              <w:right w:val="nil"/>
            </w:tcBorders>
            <w:shd w:val="clear" w:color="auto" w:fill="auto"/>
            <w:noWrap/>
            <w:vAlign w:val="bottom"/>
            <w:hideMark/>
          </w:tcPr>
          <w:p w14:paraId="2D2887A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6E88C9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265AFC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145C7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22C743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E73F95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23051E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2C2A43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023C77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7A93F55"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85F832E" w14:textId="77777777" w:rsidTr="00D32E0B">
        <w:trPr>
          <w:trHeight w:val="315"/>
        </w:trPr>
        <w:tc>
          <w:tcPr>
            <w:tcW w:w="3980" w:type="dxa"/>
            <w:tcBorders>
              <w:top w:val="nil"/>
              <w:left w:val="nil"/>
              <w:bottom w:val="nil"/>
              <w:right w:val="nil"/>
            </w:tcBorders>
            <w:shd w:val="clear" w:color="auto" w:fill="auto"/>
            <w:noWrap/>
            <w:vAlign w:val="bottom"/>
            <w:hideMark/>
          </w:tcPr>
          <w:p w14:paraId="09C6C661"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Parle</w:t>
            </w:r>
            <w:proofErr w:type="spellEnd"/>
          </w:p>
        </w:tc>
        <w:tc>
          <w:tcPr>
            <w:tcW w:w="640" w:type="dxa"/>
            <w:tcBorders>
              <w:top w:val="nil"/>
              <w:left w:val="nil"/>
              <w:bottom w:val="nil"/>
              <w:right w:val="nil"/>
            </w:tcBorders>
            <w:shd w:val="clear" w:color="auto" w:fill="auto"/>
            <w:noWrap/>
            <w:vAlign w:val="bottom"/>
            <w:hideMark/>
          </w:tcPr>
          <w:p w14:paraId="29B52E2A"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6B8BA3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7CC388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0A1728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CB2821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734EA1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4066B3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54C39E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855543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C8C95E7"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8230C12" w14:textId="77777777" w:rsidTr="00D32E0B">
        <w:trPr>
          <w:trHeight w:val="315"/>
        </w:trPr>
        <w:tc>
          <w:tcPr>
            <w:tcW w:w="3980" w:type="dxa"/>
            <w:tcBorders>
              <w:top w:val="nil"/>
              <w:left w:val="nil"/>
              <w:bottom w:val="nil"/>
              <w:right w:val="nil"/>
            </w:tcBorders>
            <w:shd w:val="clear" w:color="auto" w:fill="auto"/>
            <w:noWrap/>
            <w:vAlign w:val="bottom"/>
            <w:hideMark/>
          </w:tcPr>
          <w:p w14:paraId="7338416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Club Social</w:t>
            </w:r>
          </w:p>
        </w:tc>
        <w:tc>
          <w:tcPr>
            <w:tcW w:w="640" w:type="dxa"/>
            <w:tcBorders>
              <w:top w:val="nil"/>
              <w:left w:val="nil"/>
              <w:bottom w:val="nil"/>
              <w:right w:val="nil"/>
            </w:tcBorders>
            <w:shd w:val="clear" w:color="auto" w:fill="auto"/>
            <w:noWrap/>
            <w:vAlign w:val="bottom"/>
            <w:hideMark/>
          </w:tcPr>
          <w:p w14:paraId="503196A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96E8D1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126A8A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321FD7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A04B6E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1E9E0D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4635A9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2964AF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AC5A02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A9D85CF"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EA67DB2" w14:textId="77777777" w:rsidTr="00D32E0B">
        <w:trPr>
          <w:trHeight w:val="315"/>
        </w:trPr>
        <w:tc>
          <w:tcPr>
            <w:tcW w:w="3980" w:type="dxa"/>
            <w:tcBorders>
              <w:top w:val="nil"/>
              <w:left w:val="nil"/>
              <w:bottom w:val="nil"/>
              <w:right w:val="nil"/>
            </w:tcBorders>
            <w:shd w:val="clear" w:color="auto" w:fill="auto"/>
            <w:noWrap/>
            <w:vAlign w:val="bottom"/>
            <w:hideMark/>
          </w:tcPr>
          <w:p w14:paraId="5392FF61"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Marilan</w:t>
            </w:r>
            <w:proofErr w:type="spellEnd"/>
          </w:p>
        </w:tc>
        <w:tc>
          <w:tcPr>
            <w:tcW w:w="640" w:type="dxa"/>
            <w:tcBorders>
              <w:top w:val="nil"/>
              <w:left w:val="nil"/>
              <w:bottom w:val="nil"/>
              <w:right w:val="nil"/>
            </w:tcBorders>
            <w:shd w:val="clear" w:color="auto" w:fill="auto"/>
            <w:noWrap/>
            <w:vAlign w:val="bottom"/>
            <w:hideMark/>
          </w:tcPr>
          <w:p w14:paraId="495C1B3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D8C9A7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60EBBB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E45533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4976EF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88630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B4BDBF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422CB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BADCE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4B92AA9"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78856FA" w14:textId="77777777" w:rsidTr="00D32E0B">
        <w:trPr>
          <w:trHeight w:val="315"/>
        </w:trPr>
        <w:tc>
          <w:tcPr>
            <w:tcW w:w="3980" w:type="dxa"/>
            <w:tcBorders>
              <w:top w:val="nil"/>
              <w:left w:val="nil"/>
              <w:bottom w:val="nil"/>
              <w:right w:val="nil"/>
            </w:tcBorders>
            <w:shd w:val="clear" w:color="auto" w:fill="auto"/>
            <w:noWrap/>
            <w:vAlign w:val="bottom"/>
            <w:hideMark/>
          </w:tcPr>
          <w:p w14:paraId="4430E982"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Yoki</w:t>
            </w:r>
            <w:proofErr w:type="spellEnd"/>
          </w:p>
        </w:tc>
        <w:tc>
          <w:tcPr>
            <w:tcW w:w="640" w:type="dxa"/>
            <w:tcBorders>
              <w:top w:val="nil"/>
              <w:left w:val="nil"/>
              <w:bottom w:val="nil"/>
              <w:right w:val="nil"/>
            </w:tcBorders>
            <w:shd w:val="clear" w:color="auto" w:fill="auto"/>
            <w:noWrap/>
            <w:vAlign w:val="bottom"/>
            <w:hideMark/>
          </w:tcPr>
          <w:p w14:paraId="237B03E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150BEE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1B8A0E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01707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94582E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ABC2F7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076982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0B76CB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7D2F8A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39934B7"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416A7DEE" w14:textId="77777777" w:rsidTr="00D32E0B">
        <w:trPr>
          <w:trHeight w:val="315"/>
        </w:trPr>
        <w:tc>
          <w:tcPr>
            <w:tcW w:w="3980" w:type="dxa"/>
            <w:tcBorders>
              <w:top w:val="nil"/>
              <w:left w:val="nil"/>
              <w:bottom w:val="nil"/>
              <w:right w:val="nil"/>
            </w:tcBorders>
            <w:shd w:val="clear" w:color="auto" w:fill="auto"/>
            <w:noWrap/>
            <w:vAlign w:val="bottom"/>
            <w:hideMark/>
          </w:tcPr>
          <w:p w14:paraId="247D9076"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Barcel</w:t>
            </w:r>
            <w:proofErr w:type="spellEnd"/>
          </w:p>
        </w:tc>
        <w:tc>
          <w:tcPr>
            <w:tcW w:w="640" w:type="dxa"/>
            <w:tcBorders>
              <w:top w:val="nil"/>
              <w:left w:val="nil"/>
              <w:bottom w:val="nil"/>
              <w:right w:val="nil"/>
            </w:tcBorders>
            <w:shd w:val="clear" w:color="auto" w:fill="auto"/>
            <w:noWrap/>
            <w:vAlign w:val="bottom"/>
            <w:hideMark/>
          </w:tcPr>
          <w:p w14:paraId="001BB7F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26D41F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48791C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FF004E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5F9507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90955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DBDCF3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5C476E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D12860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AABF1DD"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329760D" w14:textId="77777777" w:rsidTr="00D32E0B">
        <w:trPr>
          <w:trHeight w:val="315"/>
        </w:trPr>
        <w:tc>
          <w:tcPr>
            <w:tcW w:w="3980" w:type="dxa"/>
            <w:tcBorders>
              <w:top w:val="nil"/>
              <w:left w:val="nil"/>
              <w:bottom w:val="nil"/>
              <w:right w:val="nil"/>
            </w:tcBorders>
            <w:shd w:val="clear" w:color="auto" w:fill="auto"/>
            <w:noWrap/>
            <w:vAlign w:val="bottom"/>
            <w:hideMark/>
          </w:tcPr>
          <w:p w14:paraId="2D6DFAB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Chips</w:t>
            </w:r>
          </w:p>
        </w:tc>
        <w:tc>
          <w:tcPr>
            <w:tcW w:w="640" w:type="dxa"/>
            <w:tcBorders>
              <w:top w:val="nil"/>
              <w:left w:val="nil"/>
              <w:bottom w:val="nil"/>
              <w:right w:val="nil"/>
            </w:tcBorders>
            <w:shd w:val="clear" w:color="auto" w:fill="auto"/>
            <w:noWrap/>
            <w:vAlign w:val="bottom"/>
            <w:hideMark/>
          </w:tcPr>
          <w:p w14:paraId="6F37FD7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204C1C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B8A1A6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C239C9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3BF98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0E1206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7A550F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C1FA7A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56FE48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09EB243"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61AB3A12" w14:textId="77777777" w:rsidTr="00D32E0B">
        <w:trPr>
          <w:trHeight w:val="315"/>
        </w:trPr>
        <w:tc>
          <w:tcPr>
            <w:tcW w:w="3980" w:type="dxa"/>
            <w:tcBorders>
              <w:top w:val="nil"/>
              <w:left w:val="nil"/>
              <w:bottom w:val="nil"/>
              <w:right w:val="nil"/>
            </w:tcBorders>
            <w:shd w:val="clear" w:color="auto" w:fill="auto"/>
            <w:noWrap/>
            <w:vAlign w:val="bottom"/>
            <w:hideMark/>
          </w:tcPr>
          <w:p w14:paraId="78A2B606"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Deemah</w:t>
            </w:r>
            <w:proofErr w:type="spellEnd"/>
          </w:p>
        </w:tc>
        <w:tc>
          <w:tcPr>
            <w:tcW w:w="640" w:type="dxa"/>
            <w:tcBorders>
              <w:top w:val="nil"/>
              <w:left w:val="nil"/>
              <w:bottom w:val="nil"/>
              <w:right w:val="nil"/>
            </w:tcBorders>
            <w:shd w:val="clear" w:color="auto" w:fill="auto"/>
            <w:noWrap/>
            <w:vAlign w:val="bottom"/>
            <w:hideMark/>
          </w:tcPr>
          <w:p w14:paraId="152DF43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EFE114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3E9DF4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E289F9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77FE93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1225F5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EAF375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2EBA03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46DFEB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AD1E78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3F96F24B" w14:textId="77777777" w:rsidTr="00D32E0B">
        <w:trPr>
          <w:trHeight w:val="315"/>
        </w:trPr>
        <w:tc>
          <w:tcPr>
            <w:tcW w:w="3980" w:type="dxa"/>
            <w:tcBorders>
              <w:top w:val="nil"/>
              <w:left w:val="nil"/>
              <w:bottom w:val="nil"/>
              <w:right w:val="nil"/>
            </w:tcBorders>
            <w:shd w:val="clear" w:color="auto" w:fill="auto"/>
            <w:noWrap/>
            <w:vAlign w:val="bottom"/>
            <w:hideMark/>
          </w:tcPr>
          <w:p w14:paraId="00DFA84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 xml:space="preserve">Al </w:t>
            </w:r>
            <w:proofErr w:type="spellStart"/>
            <w:r w:rsidRPr="00D42931">
              <w:rPr>
                <w:rFonts w:eastAsia="Times New Roman" w:cs="Times New Roman"/>
                <w:color w:val="000000"/>
                <w:sz w:val="24"/>
                <w:szCs w:val="24"/>
              </w:rPr>
              <w:t>Batal</w:t>
            </w:r>
            <w:proofErr w:type="spellEnd"/>
          </w:p>
        </w:tc>
        <w:tc>
          <w:tcPr>
            <w:tcW w:w="640" w:type="dxa"/>
            <w:tcBorders>
              <w:top w:val="nil"/>
              <w:left w:val="nil"/>
              <w:bottom w:val="nil"/>
              <w:right w:val="nil"/>
            </w:tcBorders>
            <w:shd w:val="clear" w:color="auto" w:fill="auto"/>
            <w:noWrap/>
            <w:vAlign w:val="bottom"/>
            <w:hideMark/>
          </w:tcPr>
          <w:p w14:paraId="1F472FD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9031D9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79381C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E5EBB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F91CEB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7B3EB2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C519C4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1E5FAF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EDA542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8DC899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5BE96C94" w14:textId="77777777" w:rsidTr="00D32E0B">
        <w:trPr>
          <w:trHeight w:val="315"/>
        </w:trPr>
        <w:tc>
          <w:tcPr>
            <w:tcW w:w="3980" w:type="dxa"/>
            <w:tcBorders>
              <w:top w:val="nil"/>
              <w:left w:val="nil"/>
              <w:bottom w:val="nil"/>
              <w:right w:val="nil"/>
            </w:tcBorders>
            <w:shd w:val="clear" w:color="auto" w:fill="auto"/>
            <w:noWrap/>
            <w:vAlign w:val="bottom"/>
            <w:hideMark/>
          </w:tcPr>
          <w:p w14:paraId="1CDA071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Al Rifai</w:t>
            </w:r>
          </w:p>
        </w:tc>
        <w:tc>
          <w:tcPr>
            <w:tcW w:w="640" w:type="dxa"/>
            <w:tcBorders>
              <w:top w:val="nil"/>
              <w:left w:val="nil"/>
              <w:bottom w:val="nil"/>
              <w:right w:val="nil"/>
            </w:tcBorders>
            <w:shd w:val="clear" w:color="auto" w:fill="auto"/>
            <w:noWrap/>
            <w:vAlign w:val="bottom"/>
            <w:hideMark/>
          </w:tcPr>
          <w:p w14:paraId="734E705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337BC6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C43815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4C5390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D2A70C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0355FF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AAEEF6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42415F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76C929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B411C5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2EDBC7EB" w14:textId="77777777" w:rsidTr="00D32E0B">
        <w:trPr>
          <w:trHeight w:val="315"/>
        </w:trPr>
        <w:tc>
          <w:tcPr>
            <w:tcW w:w="3980" w:type="dxa"/>
            <w:tcBorders>
              <w:top w:val="nil"/>
              <w:left w:val="nil"/>
              <w:bottom w:val="nil"/>
              <w:right w:val="nil"/>
            </w:tcBorders>
            <w:shd w:val="clear" w:color="auto" w:fill="auto"/>
            <w:noWrap/>
            <w:vAlign w:val="bottom"/>
            <w:hideMark/>
          </w:tcPr>
          <w:p w14:paraId="24F7595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Pringles</w:t>
            </w:r>
          </w:p>
        </w:tc>
        <w:tc>
          <w:tcPr>
            <w:tcW w:w="640" w:type="dxa"/>
            <w:tcBorders>
              <w:top w:val="nil"/>
              <w:left w:val="nil"/>
              <w:bottom w:val="nil"/>
              <w:right w:val="nil"/>
            </w:tcBorders>
            <w:shd w:val="clear" w:color="auto" w:fill="auto"/>
            <w:noWrap/>
            <w:vAlign w:val="bottom"/>
            <w:hideMark/>
          </w:tcPr>
          <w:p w14:paraId="402AFD7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C4B04DD"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506806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579D64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E1D2A7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FF21F0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69DDBB6"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102B27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F85D89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CD33D1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46BE3A19" w14:textId="77777777" w:rsidTr="00D32E0B">
        <w:trPr>
          <w:trHeight w:val="315"/>
        </w:trPr>
        <w:tc>
          <w:tcPr>
            <w:tcW w:w="3980" w:type="dxa"/>
            <w:tcBorders>
              <w:top w:val="nil"/>
              <w:left w:val="nil"/>
              <w:bottom w:val="nil"/>
              <w:right w:val="nil"/>
            </w:tcBorders>
            <w:shd w:val="clear" w:color="auto" w:fill="auto"/>
            <w:noWrap/>
            <w:vAlign w:val="bottom"/>
            <w:hideMark/>
          </w:tcPr>
          <w:p w14:paraId="4091420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McCoy’s</w:t>
            </w:r>
          </w:p>
        </w:tc>
        <w:tc>
          <w:tcPr>
            <w:tcW w:w="640" w:type="dxa"/>
            <w:tcBorders>
              <w:top w:val="nil"/>
              <w:left w:val="nil"/>
              <w:bottom w:val="nil"/>
              <w:right w:val="nil"/>
            </w:tcBorders>
            <w:shd w:val="clear" w:color="auto" w:fill="auto"/>
            <w:noWrap/>
            <w:vAlign w:val="bottom"/>
            <w:hideMark/>
          </w:tcPr>
          <w:p w14:paraId="1FA0226D"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D55756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86E1E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B94B50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2F0C4A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9B4F3B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DF5898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AA74D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950F96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27CBF28"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6DB6388A" w14:textId="77777777" w:rsidTr="00D32E0B">
        <w:trPr>
          <w:trHeight w:val="315"/>
        </w:trPr>
        <w:tc>
          <w:tcPr>
            <w:tcW w:w="3980" w:type="dxa"/>
            <w:tcBorders>
              <w:top w:val="nil"/>
              <w:left w:val="nil"/>
              <w:bottom w:val="nil"/>
              <w:right w:val="nil"/>
            </w:tcBorders>
            <w:shd w:val="clear" w:color="auto" w:fill="auto"/>
            <w:noWrap/>
            <w:vAlign w:val="bottom"/>
            <w:hideMark/>
          </w:tcPr>
          <w:p w14:paraId="0AC79F6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Kettle Chips</w:t>
            </w:r>
          </w:p>
        </w:tc>
        <w:tc>
          <w:tcPr>
            <w:tcW w:w="640" w:type="dxa"/>
            <w:tcBorders>
              <w:top w:val="nil"/>
              <w:left w:val="nil"/>
              <w:bottom w:val="nil"/>
              <w:right w:val="nil"/>
            </w:tcBorders>
            <w:shd w:val="clear" w:color="auto" w:fill="auto"/>
            <w:noWrap/>
            <w:vAlign w:val="bottom"/>
            <w:hideMark/>
          </w:tcPr>
          <w:p w14:paraId="273A455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182490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E37B2F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9DA3E8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49E4D8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8106D7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9441DA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532B56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5664EE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ED6130"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4C748303" w14:textId="77777777" w:rsidTr="00D32E0B">
        <w:trPr>
          <w:trHeight w:val="315"/>
        </w:trPr>
        <w:tc>
          <w:tcPr>
            <w:tcW w:w="3980" w:type="dxa"/>
            <w:tcBorders>
              <w:top w:val="nil"/>
              <w:left w:val="nil"/>
              <w:bottom w:val="nil"/>
              <w:right w:val="nil"/>
            </w:tcBorders>
            <w:shd w:val="clear" w:color="auto" w:fill="auto"/>
            <w:noWrap/>
            <w:vAlign w:val="bottom"/>
            <w:hideMark/>
          </w:tcPr>
          <w:p w14:paraId="02A3F8A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Hula Hoops</w:t>
            </w:r>
          </w:p>
        </w:tc>
        <w:tc>
          <w:tcPr>
            <w:tcW w:w="640" w:type="dxa"/>
            <w:tcBorders>
              <w:top w:val="nil"/>
              <w:left w:val="nil"/>
              <w:bottom w:val="nil"/>
              <w:right w:val="nil"/>
            </w:tcBorders>
            <w:shd w:val="clear" w:color="auto" w:fill="auto"/>
            <w:noWrap/>
            <w:vAlign w:val="bottom"/>
            <w:hideMark/>
          </w:tcPr>
          <w:p w14:paraId="6785DA9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51F526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DA94D2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30298A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5A82340"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E5D387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94D4FB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5F7981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691785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5C1F22E"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3E16C900" w14:textId="77777777" w:rsidTr="00D32E0B">
        <w:trPr>
          <w:trHeight w:val="315"/>
        </w:trPr>
        <w:tc>
          <w:tcPr>
            <w:tcW w:w="3980" w:type="dxa"/>
            <w:tcBorders>
              <w:top w:val="nil"/>
              <w:left w:val="nil"/>
              <w:bottom w:val="nil"/>
              <w:right w:val="nil"/>
            </w:tcBorders>
            <w:shd w:val="clear" w:color="auto" w:fill="auto"/>
            <w:noWrap/>
            <w:vAlign w:val="bottom"/>
            <w:hideMark/>
          </w:tcPr>
          <w:p w14:paraId="2CD2DBB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Taro</w:t>
            </w:r>
          </w:p>
        </w:tc>
        <w:tc>
          <w:tcPr>
            <w:tcW w:w="640" w:type="dxa"/>
            <w:tcBorders>
              <w:top w:val="nil"/>
              <w:left w:val="nil"/>
              <w:bottom w:val="nil"/>
              <w:right w:val="nil"/>
            </w:tcBorders>
            <w:shd w:val="clear" w:color="auto" w:fill="auto"/>
            <w:noWrap/>
            <w:vAlign w:val="bottom"/>
            <w:hideMark/>
          </w:tcPr>
          <w:p w14:paraId="3042C15C"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C00B8C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2BD28F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DD89B6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9CF00A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558198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FD7047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6D30F3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FB7DA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00F82BA"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381D4EF0" w14:textId="77777777" w:rsidTr="00D32E0B">
        <w:trPr>
          <w:trHeight w:val="315"/>
        </w:trPr>
        <w:tc>
          <w:tcPr>
            <w:tcW w:w="3980" w:type="dxa"/>
            <w:tcBorders>
              <w:top w:val="nil"/>
              <w:left w:val="nil"/>
              <w:bottom w:val="nil"/>
              <w:right w:val="nil"/>
            </w:tcBorders>
            <w:shd w:val="clear" w:color="auto" w:fill="auto"/>
            <w:noWrap/>
            <w:vAlign w:val="bottom"/>
            <w:hideMark/>
          </w:tcPr>
          <w:p w14:paraId="0B29DE0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 xml:space="preserve">Tao Kae </w:t>
            </w:r>
            <w:proofErr w:type="spellStart"/>
            <w:r w:rsidRPr="00D42931">
              <w:rPr>
                <w:rFonts w:eastAsia="Times New Roman" w:cs="Times New Roman"/>
                <w:color w:val="000000"/>
                <w:sz w:val="24"/>
                <w:szCs w:val="24"/>
              </w:rPr>
              <w:t>Noi</w:t>
            </w:r>
            <w:proofErr w:type="spellEnd"/>
          </w:p>
        </w:tc>
        <w:tc>
          <w:tcPr>
            <w:tcW w:w="640" w:type="dxa"/>
            <w:tcBorders>
              <w:top w:val="nil"/>
              <w:left w:val="nil"/>
              <w:bottom w:val="nil"/>
              <w:right w:val="nil"/>
            </w:tcBorders>
            <w:shd w:val="clear" w:color="auto" w:fill="auto"/>
            <w:noWrap/>
            <w:vAlign w:val="bottom"/>
            <w:hideMark/>
          </w:tcPr>
          <w:p w14:paraId="6037113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B9BB1E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F041B9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BA27C2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382461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7C7398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F75FE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D2671D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6EB026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0C8F2F5"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34E49505" w14:textId="77777777" w:rsidTr="00D32E0B">
        <w:trPr>
          <w:trHeight w:val="315"/>
        </w:trPr>
        <w:tc>
          <w:tcPr>
            <w:tcW w:w="3980" w:type="dxa"/>
            <w:tcBorders>
              <w:top w:val="nil"/>
              <w:left w:val="nil"/>
              <w:bottom w:val="nil"/>
              <w:right w:val="nil"/>
            </w:tcBorders>
            <w:shd w:val="clear" w:color="auto" w:fill="auto"/>
            <w:noWrap/>
            <w:vAlign w:val="bottom"/>
            <w:hideMark/>
          </w:tcPr>
          <w:p w14:paraId="576A0DE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Tasto</w:t>
            </w:r>
          </w:p>
        </w:tc>
        <w:tc>
          <w:tcPr>
            <w:tcW w:w="640" w:type="dxa"/>
            <w:tcBorders>
              <w:top w:val="nil"/>
              <w:left w:val="nil"/>
              <w:bottom w:val="nil"/>
              <w:right w:val="nil"/>
            </w:tcBorders>
            <w:shd w:val="clear" w:color="auto" w:fill="auto"/>
            <w:noWrap/>
            <w:vAlign w:val="bottom"/>
            <w:hideMark/>
          </w:tcPr>
          <w:p w14:paraId="1AA5200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BC9973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FBACC1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C3416D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55C644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48010E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14185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F7DAC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8914EE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98CAD63"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4315E6F1" w14:textId="77777777" w:rsidTr="00D32E0B">
        <w:trPr>
          <w:trHeight w:val="315"/>
        </w:trPr>
        <w:tc>
          <w:tcPr>
            <w:tcW w:w="3980" w:type="dxa"/>
            <w:tcBorders>
              <w:top w:val="nil"/>
              <w:left w:val="nil"/>
              <w:bottom w:val="nil"/>
              <w:right w:val="nil"/>
            </w:tcBorders>
            <w:shd w:val="clear" w:color="auto" w:fill="auto"/>
            <w:noWrap/>
            <w:vAlign w:val="bottom"/>
            <w:hideMark/>
          </w:tcPr>
          <w:p w14:paraId="4035A36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Koh-Kae</w:t>
            </w:r>
          </w:p>
        </w:tc>
        <w:tc>
          <w:tcPr>
            <w:tcW w:w="640" w:type="dxa"/>
            <w:tcBorders>
              <w:top w:val="nil"/>
              <w:left w:val="nil"/>
              <w:bottom w:val="nil"/>
              <w:right w:val="nil"/>
            </w:tcBorders>
            <w:shd w:val="clear" w:color="auto" w:fill="auto"/>
            <w:noWrap/>
            <w:vAlign w:val="bottom"/>
            <w:hideMark/>
          </w:tcPr>
          <w:p w14:paraId="64CB78C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CE5E8A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B1C020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C867D9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E8DDD4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36EE68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08F8F6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E7E517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09232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C960A4D"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4E9015DF" w14:textId="77777777" w:rsidTr="00D32E0B">
        <w:trPr>
          <w:trHeight w:val="315"/>
        </w:trPr>
        <w:tc>
          <w:tcPr>
            <w:tcW w:w="3980" w:type="dxa"/>
            <w:tcBorders>
              <w:top w:val="nil"/>
              <w:left w:val="nil"/>
              <w:bottom w:val="nil"/>
              <w:right w:val="nil"/>
            </w:tcBorders>
            <w:shd w:val="clear" w:color="auto" w:fill="auto"/>
            <w:noWrap/>
            <w:vAlign w:val="bottom"/>
            <w:hideMark/>
          </w:tcPr>
          <w:p w14:paraId="3A49838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lastRenderedPageBreak/>
              <w:t>Funny Frisch</w:t>
            </w:r>
          </w:p>
        </w:tc>
        <w:tc>
          <w:tcPr>
            <w:tcW w:w="640" w:type="dxa"/>
            <w:tcBorders>
              <w:top w:val="nil"/>
              <w:left w:val="nil"/>
              <w:bottom w:val="nil"/>
              <w:right w:val="nil"/>
            </w:tcBorders>
            <w:shd w:val="clear" w:color="auto" w:fill="auto"/>
            <w:noWrap/>
            <w:vAlign w:val="bottom"/>
            <w:hideMark/>
          </w:tcPr>
          <w:p w14:paraId="3147423C"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5C4C52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CB217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3D0691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D5D59E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14F8B2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39A178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985975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50CDE9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9C53BB2"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DD4D64A" w14:textId="77777777" w:rsidTr="00D32E0B">
        <w:trPr>
          <w:trHeight w:val="315"/>
        </w:trPr>
        <w:tc>
          <w:tcPr>
            <w:tcW w:w="3980" w:type="dxa"/>
            <w:tcBorders>
              <w:top w:val="nil"/>
              <w:left w:val="nil"/>
              <w:bottom w:val="nil"/>
              <w:right w:val="nil"/>
            </w:tcBorders>
            <w:shd w:val="clear" w:color="auto" w:fill="auto"/>
            <w:noWrap/>
            <w:vAlign w:val="bottom"/>
            <w:hideMark/>
          </w:tcPr>
          <w:p w14:paraId="08A3EFAC"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Chio</w:t>
            </w:r>
            <w:proofErr w:type="spellEnd"/>
          </w:p>
        </w:tc>
        <w:tc>
          <w:tcPr>
            <w:tcW w:w="640" w:type="dxa"/>
            <w:tcBorders>
              <w:top w:val="nil"/>
              <w:left w:val="nil"/>
              <w:bottom w:val="nil"/>
              <w:right w:val="nil"/>
            </w:tcBorders>
            <w:shd w:val="clear" w:color="auto" w:fill="auto"/>
            <w:noWrap/>
            <w:vAlign w:val="bottom"/>
            <w:hideMark/>
          </w:tcPr>
          <w:p w14:paraId="142E3CE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CE426B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7AE136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C2BE10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A64149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C75EEC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355CB3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D61DA0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F6A26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9C10B21"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5DADAC8" w14:textId="77777777" w:rsidTr="00D32E0B">
        <w:trPr>
          <w:trHeight w:val="315"/>
        </w:trPr>
        <w:tc>
          <w:tcPr>
            <w:tcW w:w="3980" w:type="dxa"/>
            <w:tcBorders>
              <w:top w:val="nil"/>
              <w:left w:val="nil"/>
              <w:bottom w:val="nil"/>
              <w:right w:val="nil"/>
            </w:tcBorders>
            <w:shd w:val="clear" w:color="auto" w:fill="auto"/>
            <w:noWrap/>
            <w:vAlign w:val="bottom"/>
            <w:hideMark/>
          </w:tcPr>
          <w:p w14:paraId="492DC4E6"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Quaker</w:t>
            </w:r>
            <w:r>
              <w:rPr>
                <w:rFonts w:eastAsia="Times New Roman" w:cs="Times New Roman"/>
                <w:b/>
                <w:bCs/>
                <w:color w:val="000000"/>
                <w:sz w:val="24"/>
                <w:szCs w:val="24"/>
              </w:rPr>
              <w:t xml:space="preserve"> Oats</w:t>
            </w:r>
          </w:p>
        </w:tc>
        <w:tc>
          <w:tcPr>
            <w:tcW w:w="640" w:type="dxa"/>
            <w:tcBorders>
              <w:top w:val="nil"/>
              <w:left w:val="nil"/>
              <w:bottom w:val="nil"/>
              <w:right w:val="nil"/>
            </w:tcBorders>
            <w:shd w:val="clear" w:color="auto" w:fill="auto"/>
            <w:noWrap/>
            <w:vAlign w:val="bottom"/>
            <w:hideMark/>
          </w:tcPr>
          <w:p w14:paraId="7BE79A9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F22C0C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349E94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58847E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83B386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2F0301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70FC2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086474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A6A145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29C00E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6E295F" w:rsidRPr="00D42931" w14:paraId="2C07AA51" w14:textId="77777777" w:rsidTr="00D32E0B">
        <w:trPr>
          <w:trHeight w:val="315"/>
        </w:trPr>
        <w:tc>
          <w:tcPr>
            <w:tcW w:w="3980" w:type="dxa"/>
            <w:tcBorders>
              <w:top w:val="nil"/>
              <w:left w:val="nil"/>
              <w:bottom w:val="nil"/>
              <w:right w:val="nil"/>
            </w:tcBorders>
            <w:shd w:val="clear" w:color="auto" w:fill="auto"/>
            <w:noWrap/>
            <w:vAlign w:val="bottom"/>
            <w:hideMark/>
          </w:tcPr>
          <w:p w14:paraId="6D6F5348" w14:textId="77777777" w:rsidR="006E295F" w:rsidRPr="00D42931" w:rsidRDefault="006E295F" w:rsidP="006E295F">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Rockstar</w:t>
            </w:r>
          </w:p>
        </w:tc>
        <w:tc>
          <w:tcPr>
            <w:tcW w:w="640" w:type="dxa"/>
            <w:tcBorders>
              <w:top w:val="nil"/>
              <w:left w:val="nil"/>
              <w:bottom w:val="nil"/>
              <w:right w:val="nil"/>
            </w:tcBorders>
            <w:shd w:val="clear" w:color="auto" w:fill="auto"/>
            <w:noWrap/>
            <w:vAlign w:val="bottom"/>
            <w:hideMark/>
          </w:tcPr>
          <w:p w14:paraId="62DAF5ED" w14:textId="18762B63" w:rsidR="006E295F" w:rsidRPr="00D42931" w:rsidRDefault="006E295F" w:rsidP="006E295F">
            <w:pPr>
              <w:spacing w:line="240" w:lineRule="auto"/>
              <w:rPr>
                <w:rFonts w:eastAsia="Times New Roman" w:cs="Times New Roman"/>
                <w:color w:val="000000"/>
                <w:sz w:val="24"/>
                <w:szCs w:val="24"/>
              </w:rPr>
            </w:pPr>
            <w:r>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5198035" w14:textId="13DE3300"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E583570" w14:textId="4E57383A"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906EEC4" w14:textId="55431FF1"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A02B050" w14:textId="6378FC3B"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432E878" w14:textId="3371510E"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00D23BA" w14:textId="1D3F55F6"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3207222" w14:textId="21D189F9"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EC75AD8" w14:textId="7EA6D37F"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0F4D7CC" w14:textId="610C9842" w:rsidR="006E295F" w:rsidRPr="00D42931" w:rsidRDefault="006E295F" w:rsidP="006E295F">
            <w:pPr>
              <w:spacing w:line="240" w:lineRule="auto"/>
              <w:rPr>
                <w:rFonts w:eastAsia="Times New Roman" w:cs="Times New Roman"/>
                <w:color w:val="000000"/>
                <w:sz w:val="24"/>
                <w:szCs w:val="24"/>
              </w:rPr>
            </w:pPr>
          </w:p>
        </w:tc>
      </w:tr>
      <w:tr w:rsidR="006E295F" w:rsidRPr="00D42931" w14:paraId="4224851D" w14:textId="77777777" w:rsidTr="00D32E0B">
        <w:trPr>
          <w:trHeight w:val="315"/>
        </w:trPr>
        <w:tc>
          <w:tcPr>
            <w:tcW w:w="3980" w:type="dxa"/>
            <w:tcBorders>
              <w:top w:val="nil"/>
              <w:left w:val="nil"/>
              <w:bottom w:val="nil"/>
              <w:right w:val="nil"/>
            </w:tcBorders>
            <w:shd w:val="clear" w:color="auto" w:fill="auto"/>
            <w:noWrap/>
            <w:vAlign w:val="bottom"/>
            <w:hideMark/>
          </w:tcPr>
          <w:p w14:paraId="48080E16" w14:textId="398E9874" w:rsidR="006E295F" w:rsidRPr="00D42931" w:rsidRDefault="006E295F" w:rsidP="006E295F">
            <w:pPr>
              <w:spacing w:line="240" w:lineRule="auto"/>
              <w:rPr>
                <w:rFonts w:eastAsia="Times New Roman" w:cs="Times New Roman"/>
                <w:b/>
                <w:bCs/>
                <w:color w:val="000000"/>
                <w:sz w:val="24"/>
                <w:szCs w:val="24"/>
              </w:rPr>
            </w:pPr>
            <w:r>
              <w:rPr>
                <w:rFonts w:eastAsia="Times New Roman" w:cs="Times New Roman"/>
                <w:b/>
                <w:bCs/>
                <w:color w:val="000000"/>
                <w:sz w:val="24"/>
                <w:szCs w:val="24"/>
              </w:rPr>
              <w:t>Sting</w:t>
            </w:r>
          </w:p>
        </w:tc>
        <w:tc>
          <w:tcPr>
            <w:tcW w:w="640" w:type="dxa"/>
            <w:tcBorders>
              <w:top w:val="nil"/>
              <w:left w:val="nil"/>
              <w:bottom w:val="nil"/>
              <w:right w:val="nil"/>
            </w:tcBorders>
            <w:shd w:val="clear" w:color="auto" w:fill="auto"/>
            <w:noWrap/>
            <w:vAlign w:val="bottom"/>
            <w:hideMark/>
          </w:tcPr>
          <w:p w14:paraId="78113D40" w14:textId="2E7B70AF"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867C998" w14:textId="509EBB8C"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0ADA41C" w14:textId="748DB8C2"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07DA27C" w14:textId="7BF5CE94"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ECF407E" w14:textId="2002F762"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FEA0C9F" w14:textId="2CD92892"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0F30A59" w14:textId="21F624D6"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6E0E952" w14:textId="7AEFD744"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D63EBB1" w14:textId="3E71ECBB"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D55DDA2" w14:textId="5E224E60" w:rsidR="006E295F" w:rsidRPr="00D42931" w:rsidRDefault="006E295F" w:rsidP="006E295F">
            <w:pPr>
              <w:spacing w:line="240" w:lineRule="auto"/>
              <w:rPr>
                <w:rFonts w:eastAsia="Times New Roman" w:cs="Times New Roman"/>
                <w:color w:val="000000"/>
                <w:sz w:val="24"/>
                <w:szCs w:val="24"/>
              </w:rPr>
            </w:pPr>
          </w:p>
        </w:tc>
      </w:tr>
      <w:tr w:rsidR="006E295F" w:rsidRPr="00D42931" w14:paraId="0E29B4B2" w14:textId="77777777" w:rsidTr="00D32E0B">
        <w:trPr>
          <w:trHeight w:val="315"/>
        </w:trPr>
        <w:tc>
          <w:tcPr>
            <w:tcW w:w="3980" w:type="dxa"/>
            <w:tcBorders>
              <w:top w:val="nil"/>
              <w:left w:val="nil"/>
              <w:bottom w:val="nil"/>
              <w:right w:val="nil"/>
            </w:tcBorders>
            <w:shd w:val="clear" w:color="auto" w:fill="auto"/>
            <w:noWrap/>
            <w:vAlign w:val="bottom"/>
            <w:hideMark/>
          </w:tcPr>
          <w:p w14:paraId="0E138DA5" w14:textId="77777777"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Red Bull</w:t>
            </w:r>
          </w:p>
        </w:tc>
        <w:tc>
          <w:tcPr>
            <w:tcW w:w="640" w:type="dxa"/>
            <w:tcBorders>
              <w:top w:val="nil"/>
              <w:left w:val="nil"/>
              <w:bottom w:val="nil"/>
              <w:right w:val="nil"/>
            </w:tcBorders>
            <w:shd w:val="clear" w:color="auto" w:fill="auto"/>
            <w:noWrap/>
            <w:vAlign w:val="bottom"/>
            <w:hideMark/>
          </w:tcPr>
          <w:p w14:paraId="1F2D99D5" w14:textId="3E64A847"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733E45" w14:textId="1428EB14"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728B841" w14:textId="2480A555"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03171A1" w14:textId="7C038C9A"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3E0E310" w14:textId="432DF4D8"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573B1C9" w14:textId="6A75E434"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2781EBF" w14:textId="411D6A7D"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5405E1B" w14:textId="13F09973"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166E7AE" w14:textId="103B8F45"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3D2EF0E" w14:textId="49212ED6"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6E295F" w:rsidRPr="00D42931" w14:paraId="6B75CF8D" w14:textId="77777777" w:rsidTr="00D32E0B">
        <w:trPr>
          <w:trHeight w:val="315"/>
        </w:trPr>
        <w:tc>
          <w:tcPr>
            <w:tcW w:w="3980" w:type="dxa"/>
            <w:tcBorders>
              <w:top w:val="nil"/>
              <w:left w:val="nil"/>
              <w:bottom w:val="nil"/>
              <w:right w:val="nil"/>
            </w:tcBorders>
            <w:shd w:val="clear" w:color="auto" w:fill="auto"/>
            <w:noWrap/>
            <w:vAlign w:val="bottom"/>
            <w:hideMark/>
          </w:tcPr>
          <w:p w14:paraId="7105C483" w14:textId="77777777"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Monster</w:t>
            </w:r>
          </w:p>
        </w:tc>
        <w:tc>
          <w:tcPr>
            <w:tcW w:w="640" w:type="dxa"/>
            <w:tcBorders>
              <w:top w:val="nil"/>
              <w:left w:val="nil"/>
              <w:bottom w:val="nil"/>
              <w:right w:val="nil"/>
            </w:tcBorders>
            <w:shd w:val="clear" w:color="auto" w:fill="auto"/>
            <w:noWrap/>
            <w:vAlign w:val="bottom"/>
            <w:hideMark/>
          </w:tcPr>
          <w:p w14:paraId="0550CA1B" w14:textId="621D1A01"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76632AC" w14:textId="4BC7194C"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6B2A12F" w14:textId="3200BD96"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DDE8AD3" w14:textId="03AA5867"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D809925" w14:textId="6EBD02C1"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97FE7C5" w14:textId="2CF18689"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AEB6DC5" w14:textId="7E0407CC"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4DF0C69" w14:textId="151875F2"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BEBFD12" w14:textId="667194DC"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7588F15" w14:textId="2E68B4DC" w:rsidR="006E295F" w:rsidRPr="00D42931" w:rsidRDefault="006E295F" w:rsidP="006E295F">
            <w:pPr>
              <w:spacing w:line="240" w:lineRule="auto"/>
              <w:rPr>
                <w:rFonts w:eastAsia="Times New Roman" w:cs="Times New Roman"/>
                <w:color w:val="000000"/>
                <w:sz w:val="24"/>
                <w:szCs w:val="24"/>
              </w:rPr>
            </w:pPr>
          </w:p>
        </w:tc>
      </w:tr>
      <w:tr w:rsidR="001E4AD2" w:rsidRPr="00D42931" w14:paraId="38BBFE85" w14:textId="77777777" w:rsidTr="001E4AD2">
        <w:trPr>
          <w:trHeight w:val="315"/>
        </w:trPr>
        <w:tc>
          <w:tcPr>
            <w:tcW w:w="3980" w:type="dxa"/>
            <w:tcBorders>
              <w:top w:val="nil"/>
              <w:left w:val="nil"/>
              <w:bottom w:val="nil"/>
              <w:right w:val="nil"/>
            </w:tcBorders>
            <w:shd w:val="clear" w:color="auto" w:fill="auto"/>
            <w:noWrap/>
            <w:vAlign w:val="bottom"/>
            <w:hideMark/>
          </w:tcPr>
          <w:p w14:paraId="23D9BE5B" w14:textId="77777777" w:rsidR="001E4AD2" w:rsidRPr="00D42931" w:rsidRDefault="001E4AD2" w:rsidP="00D32E0B">
            <w:pPr>
              <w:spacing w:line="240" w:lineRule="auto"/>
              <w:rPr>
                <w:rFonts w:eastAsia="Times New Roman" w:cs="Times New Roman"/>
                <w:color w:val="000000"/>
                <w:sz w:val="24"/>
                <w:szCs w:val="24"/>
              </w:rPr>
            </w:pPr>
            <w:r>
              <w:rPr>
                <w:rFonts w:eastAsia="Times New Roman" w:cs="Times New Roman"/>
                <w:color w:val="000000"/>
                <w:sz w:val="24"/>
                <w:szCs w:val="24"/>
              </w:rPr>
              <w:t>The PepsiCo Company</w:t>
            </w:r>
          </w:p>
        </w:tc>
        <w:tc>
          <w:tcPr>
            <w:tcW w:w="640" w:type="dxa"/>
            <w:tcBorders>
              <w:top w:val="nil"/>
              <w:left w:val="nil"/>
              <w:bottom w:val="nil"/>
              <w:right w:val="nil"/>
            </w:tcBorders>
            <w:shd w:val="clear" w:color="auto" w:fill="auto"/>
            <w:noWrap/>
            <w:vAlign w:val="bottom"/>
            <w:hideMark/>
          </w:tcPr>
          <w:p w14:paraId="736874C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9561B8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76B5E2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D0853B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38060E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F118A0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EE8224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A77D66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26A359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F96D6D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14:paraId="0418DBA2" w14:textId="77777777" w:rsidTr="001E4AD2">
        <w:trPr>
          <w:trHeight w:val="315"/>
        </w:trPr>
        <w:tc>
          <w:tcPr>
            <w:tcW w:w="3980" w:type="dxa"/>
            <w:tcBorders>
              <w:top w:val="nil"/>
              <w:left w:val="nil"/>
              <w:bottom w:val="nil"/>
              <w:right w:val="nil"/>
            </w:tcBorders>
            <w:shd w:val="clear" w:color="auto" w:fill="auto"/>
            <w:noWrap/>
            <w:vAlign w:val="bottom"/>
            <w:hideMark/>
          </w:tcPr>
          <w:p w14:paraId="1F20120E" w14:textId="77777777" w:rsidR="001E4AD2" w:rsidRDefault="001E4AD2" w:rsidP="00D32E0B">
            <w:pPr>
              <w:spacing w:line="240" w:lineRule="auto"/>
              <w:rPr>
                <w:rFonts w:eastAsia="Times New Roman" w:cs="Times New Roman"/>
                <w:color w:val="000000"/>
                <w:sz w:val="24"/>
                <w:szCs w:val="24"/>
              </w:rPr>
            </w:pPr>
            <w:r>
              <w:rPr>
                <w:rFonts w:eastAsia="Times New Roman" w:cs="Times New Roman"/>
                <w:color w:val="000000"/>
                <w:sz w:val="24"/>
                <w:szCs w:val="24"/>
              </w:rPr>
              <w:t>The Coca-Cola Company</w:t>
            </w:r>
          </w:p>
        </w:tc>
        <w:tc>
          <w:tcPr>
            <w:tcW w:w="640" w:type="dxa"/>
            <w:tcBorders>
              <w:top w:val="nil"/>
              <w:left w:val="nil"/>
              <w:bottom w:val="nil"/>
              <w:right w:val="nil"/>
            </w:tcBorders>
            <w:shd w:val="clear" w:color="auto" w:fill="auto"/>
            <w:noWrap/>
            <w:vAlign w:val="bottom"/>
            <w:hideMark/>
          </w:tcPr>
          <w:p w14:paraId="2C615F7B"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E98B499"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550CED"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0DDB48A"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464072C"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C73F22E"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71ECEB1"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3EC1911"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38A86ED"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4672591"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14:paraId="52EDE3D2" w14:textId="77777777" w:rsidTr="001E4AD2">
        <w:trPr>
          <w:trHeight w:val="315"/>
        </w:trPr>
        <w:tc>
          <w:tcPr>
            <w:tcW w:w="3980" w:type="dxa"/>
            <w:tcBorders>
              <w:top w:val="nil"/>
              <w:left w:val="nil"/>
              <w:bottom w:val="nil"/>
              <w:right w:val="nil"/>
            </w:tcBorders>
            <w:shd w:val="clear" w:color="auto" w:fill="auto"/>
            <w:noWrap/>
            <w:vAlign w:val="bottom"/>
            <w:hideMark/>
          </w:tcPr>
          <w:p w14:paraId="48AE92EB" w14:textId="77777777" w:rsidR="001E4AD2" w:rsidRDefault="001E4AD2" w:rsidP="00D32E0B">
            <w:pPr>
              <w:spacing w:line="240" w:lineRule="auto"/>
              <w:rPr>
                <w:rFonts w:eastAsia="Times New Roman" w:cs="Times New Roman"/>
                <w:color w:val="000000"/>
                <w:sz w:val="24"/>
                <w:szCs w:val="24"/>
              </w:rPr>
            </w:pPr>
            <w:r>
              <w:rPr>
                <w:rFonts w:eastAsia="Times New Roman" w:cs="Times New Roman"/>
                <w:color w:val="000000"/>
                <w:sz w:val="24"/>
                <w:szCs w:val="24"/>
              </w:rPr>
              <w:t>Unilever</w:t>
            </w:r>
          </w:p>
        </w:tc>
        <w:tc>
          <w:tcPr>
            <w:tcW w:w="640" w:type="dxa"/>
            <w:tcBorders>
              <w:top w:val="nil"/>
              <w:left w:val="nil"/>
              <w:bottom w:val="nil"/>
              <w:right w:val="nil"/>
            </w:tcBorders>
            <w:shd w:val="clear" w:color="auto" w:fill="auto"/>
            <w:noWrap/>
            <w:vAlign w:val="bottom"/>
            <w:hideMark/>
          </w:tcPr>
          <w:p w14:paraId="6C471CA2"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F2255D4"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343A445"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501C774"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04D858F"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9097F50"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C65FB06"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F5C02A6"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7DE829C"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E454827" w14:textId="77777777" w:rsidR="001E4AD2"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175D70AB" w14:textId="77777777" w:rsidTr="001E4AD2">
        <w:trPr>
          <w:trHeight w:val="315"/>
        </w:trPr>
        <w:tc>
          <w:tcPr>
            <w:tcW w:w="3980" w:type="dxa"/>
            <w:tcBorders>
              <w:top w:val="nil"/>
              <w:left w:val="nil"/>
              <w:bottom w:val="nil"/>
              <w:right w:val="nil"/>
            </w:tcBorders>
            <w:shd w:val="clear" w:color="auto" w:fill="auto"/>
            <w:noWrap/>
            <w:vAlign w:val="bottom"/>
            <w:hideMark/>
          </w:tcPr>
          <w:p w14:paraId="0B49DF76" w14:textId="77777777" w:rsidR="001E4AD2" w:rsidRDefault="001E4AD2" w:rsidP="00D32E0B">
            <w:pPr>
              <w:spacing w:line="240" w:lineRule="auto"/>
              <w:rPr>
                <w:rFonts w:eastAsia="Times New Roman" w:cs="Times New Roman"/>
                <w:color w:val="000000"/>
                <w:sz w:val="24"/>
                <w:szCs w:val="24"/>
              </w:rPr>
            </w:pPr>
            <w:r>
              <w:rPr>
                <w:rFonts w:eastAsia="Times New Roman" w:cs="Times New Roman"/>
                <w:color w:val="000000"/>
                <w:sz w:val="24"/>
                <w:szCs w:val="24"/>
              </w:rPr>
              <w:t>Nestle</w:t>
            </w:r>
          </w:p>
        </w:tc>
        <w:tc>
          <w:tcPr>
            <w:tcW w:w="640" w:type="dxa"/>
            <w:tcBorders>
              <w:top w:val="nil"/>
              <w:left w:val="nil"/>
              <w:bottom w:val="nil"/>
              <w:right w:val="nil"/>
            </w:tcBorders>
            <w:shd w:val="clear" w:color="auto" w:fill="auto"/>
            <w:noWrap/>
            <w:vAlign w:val="bottom"/>
            <w:hideMark/>
          </w:tcPr>
          <w:p w14:paraId="2C0E621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ED7183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CC84DA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B587D9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CD746A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9BF2A7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5CE273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0C299E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498277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C2EB834" w14:textId="77777777" w:rsidR="001E4AD2" w:rsidRPr="00D42931" w:rsidRDefault="001E4AD2" w:rsidP="00D32E0B">
            <w:pPr>
              <w:spacing w:line="240" w:lineRule="auto"/>
              <w:rPr>
                <w:rFonts w:eastAsia="Times New Roman" w:cs="Times New Roman"/>
                <w:color w:val="000000"/>
                <w:sz w:val="24"/>
                <w:szCs w:val="24"/>
              </w:rPr>
            </w:pPr>
            <w:r>
              <w:rPr>
                <w:rFonts w:eastAsia="Times New Roman" w:cs="Times New Roman"/>
                <w:color w:val="000000"/>
                <w:sz w:val="24"/>
                <w:szCs w:val="24"/>
              </w:rPr>
              <w:t>x</w:t>
            </w:r>
          </w:p>
        </w:tc>
      </w:tr>
      <w:tr w:rsidR="001E4AD2" w:rsidRPr="00D42931" w14:paraId="1F1BF1AB" w14:textId="77777777" w:rsidTr="001E4AD2">
        <w:trPr>
          <w:trHeight w:val="315"/>
        </w:trPr>
        <w:tc>
          <w:tcPr>
            <w:tcW w:w="3980" w:type="dxa"/>
            <w:tcBorders>
              <w:top w:val="nil"/>
              <w:left w:val="nil"/>
              <w:bottom w:val="nil"/>
              <w:right w:val="nil"/>
            </w:tcBorders>
            <w:shd w:val="clear" w:color="auto" w:fill="auto"/>
            <w:noWrap/>
            <w:vAlign w:val="bottom"/>
            <w:hideMark/>
          </w:tcPr>
          <w:p w14:paraId="76B8186D" w14:textId="77777777" w:rsidR="001E4AD2" w:rsidRDefault="001E4AD2" w:rsidP="00D32E0B">
            <w:pPr>
              <w:spacing w:line="240" w:lineRule="auto"/>
              <w:rPr>
                <w:rFonts w:eastAsia="Times New Roman" w:cs="Times New Roman"/>
                <w:color w:val="000000"/>
                <w:sz w:val="24"/>
                <w:szCs w:val="24"/>
              </w:rPr>
            </w:pPr>
            <w:r>
              <w:rPr>
                <w:rFonts w:eastAsia="Times New Roman" w:cs="Times New Roman"/>
                <w:color w:val="000000"/>
                <w:sz w:val="24"/>
                <w:szCs w:val="24"/>
              </w:rPr>
              <w:t>Kellogg’s</w:t>
            </w:r>
          </w:p>
        </w:tc>
        <w:tc>
          <w:tcPr>
            <w:tcW w:w="640" w:type="dxa"/>
            <w:tcBorders>
              <w:top w:val="nil"/>
              <w:left w:val="nil"/>
              <w:bottom w:val="nil"/>
              <w:right w:val="nil"/>
            </w:tcBorders>
            <w:shd w:val="clear" w:color="auto" w:fill="auto"/>
            <w:noWrap/>
            <w:vAlign w:val="bottom"/>
            <w:hideMark/>
          </w:tcPr>
          <w:p w14:paraId="0F8DF24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395529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28EEDF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04BAE3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2664DA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9BD5D2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0AA789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6E0AB7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41DFA8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D21A74C" w14:textId="77777777" w:rsidR="001E4AD2" w:rsidRPr="00D42931" w:rsidRDefault="001E4AD2" w:rsidP="00D32E0B">
            <w:pPr>
              <w:spacing w:line="240" w:lineRule="auto"/>
              <w:rPr>
                <w:rFonts w:eastAsia="Times New Roman" w:cs="Times New Roman"/>
                <w:color w:val="000000"/>
                <w:sz w:val="24"/>
                <w:szCs w:val="24"/>
              </w:rPr>
            </w:pPr>
            <w:r>
              <w:rPr>
                <w:rFonts w:eastAsia="Times New Roman" w:cs="Times New Roman"/>
                <w:color w:val="000000"/>
                <w:sz w:val="24"/>
                <w:szCs w:val="24"/>
              </w:rPr>
              <w:t>x</w:t>
            </w:r>
          </w:p>
        </w:tc>
      </w:tr>
    </w:tbl>
    <w:p w14:paraId="0E54F08C" w14:textId="09594970" w:rsidR="008B5902" w:rsidRDefault="008B5902" w:rsidP="001E4AD2">
      <w:pPr>
        <w:ind w:left="720"/>
        <w:rPr>
          <w:rFonts w:ascii="Arial" w:eastAsia="Arial" w:hAnsi="Arial" w:cs="Arial"/>
          <w:bCs/>
        </w:rPr>
      </w:pPr>
    </w:p>
    <w:p w14:paraId="6EBDC944" w14:textId="17DFA589" w:rsidR="001E4AD2" w:rsidRDefault="001E4AD2" w:rsidP="001E4AD2">
      <w:pPr>
        <w:ind w:left="720" w:hanging="720"/>
        <w:rPr>
          <w:rFonts w:ascii="Arial" w:eastAsia="Arial" w:hAnsi="Arial" w:cs="Arial"/>
          <w:bCs/>
        </w:rPr>
      </w:pPr>
      <w:r>
        <w:rPr>
          <w:rFonts w:ascii="Arial" w:eastAsia="Arial" w:hAnsi="Arial" w:cs="Arial"/>
          <w:bCs/>
        </w:rPr>
        <w:t>R4</w:t>
      </w:r>
      <w:r w:rsidRPr="00377FE4">
        <w:rPr>
          <w:rFonts w:ascii="Arial" w:eastAsia="Arial" w:hAnsi="Arial" w:cs="Arial"/>
          <w:bCs/>
        </w:rPr>
        <w:t>:</w:t>
      </w:r>
      <w:r w:rsidRPr="00377FE4">
        <w:rPr>
          <w:rFonts w:ascii="Arial" w:eastAsia="Arial" w:hAnsi="Arial" w:cs="Arial"/>
          <w:bCs/>
        </w:rPr>
        <w:tab/>
      </w:r>
      <w:r>
        <w:rPr>
          <w:rFonts w:ascii="Arial" w:eastAsia="Arial" w:hAnsi="Arial" w:cs="Arial"/>
          <w:bCs/>
        </w:rPr>
        <w:t>In the previous survey you told us how important different issues relating to society (</w:t>
      </w:r>
      <w:proofErr w:type="spellStart"/>
      <w:proofErr w:type="gramStart"/>
      <w:r>
        <w:rPr>
          <w:rFonts w:ascii="Arial" w:eastAsia="Arial" w:hAnsi="Arial" w:cs="Arial"/>
          <w:bCs/>
        </w:rPr>
        <w:t>eg</w:t>
      </w:r>
      <w:proofErr w:type="spellEnd"/>
      <w:proofErr w:type="gramEnd"/>
      <w:r>
        <w:rPr>
          <w:rFonts w:ascii="Arial" w:eastAsia="Arial" w:hAnsi="Arial" w:cs="Arial"/>
          <w:bCs/>
        </w:rPr>
        <w:t xml:space="preserve"> on issues relating to poverty or discrimination) were to you.</w:t>
      </w:r>
    </w:p>
    <w:p w14:paraId="01DF2833" w14:textId="77777777" w:rsidR="001E4AD2" w:rsidRDefault="001E4AD2" w:rsidP="001E4AD2">
      <w:pPr>
        <w:ind w:left="720" w:hanging="720"/>
        <w:rPr>
          <w:rFonts w:ascii="Arial" w:eastAsia="Arial" w:hAnsi="Arial" w:cs="Arial"/>
          <w:bCs/>
        </w:rPr>
      </w:pPr>
    </w:p>
    <w:p w14:paraId="6915CE9E" w14:textId="05F9CDCE" w:rsidR="001E4AD2" w:rsidRPr="00377FE4" w:rsidRDefault="001E4AD2" w:rsidP="001E4AD2">
      <w:pPr>
        <w:ind w:left="720" w:hanging="720"/>
        <w:rPr>
          <w:rFonts w:ascii="Arial" w:eastAsia="Arial" w:hAnsi="Arial" w:cs="Arial"/>
          <w:bCs/>
        </w:rPr>
      </w:pPr>
      <w:r>
        <w:rPr>
          <w:rFonts w:ascii="Arial" w:eastAsia="Arial" w:hAnsi="Arial" w:cs="Arial"/>
          <w:bCs/>
        </w:rPr>
        <w:tab/>
        <w:t>Now we’d like you to please tell us whether you think these brands and companies do good or do harm for society?</w:t>
      </w:r>
    </w:p>
    <w:p w14:paraId="04A4760C" w14:textId="77777777" w:rsidR="001E4AD2" w:rsidRPr="00377FE4" w:rsidRDefault="001E4AD2" w:rsidP="001E4AD2">
      <w:pPr>
        <w:ind w:left="720"/>
        <w:rPr>
          <w:rFonts w:ascii="Arial" w:eastAsia="Arial" w:hAnsi="Arial" w:cs="Arial"/>
          <w:bCs/>
        </w:rPr>
      </w:pPr>
      <w:r w:rsidRPr="00377FE4">
        <w:rPr>
          <w:rFonts w:ascii="Arial" w:eastAsia="Arial" w:hAnsi="Arial" w:cs="Arial"/>
          <w:bCs/>
        </w:rPr>
        <w:t>[</w:t>
      </w:r>
      <w:r>
        <w:rPr>
          <w:rFonts w:ascii="Arial" w:eastAsia="Arial" w:hAnsi="Arial" w:cs="Arial"/>
          <w:bCs/>
        </w:rPr>
        <w:t>SINGLE CODE CAROUSEL</w:t>
      </w:r>
      <w:r w:rsidRPr="00377FE4">
        <w:rPr>
          <w:rFonts w:ascii="Arial" w:eastAsia="Arial" w:hAnsi="Arial" w:cs="Arial"/>
          <w:bCs/>
        </w:rPr>
        <w:t xml:space="preserve">. </w:t>
      </w:r>
      <w:r>
        <w:rPr>
          <w:rFonts w:ascii="Arial" w:eastAsia="Arial" w:hAnsi="Arial" w:cs="Arial"/>
          <w:bCs/>
        </w:rPr>
        <w:t>BRANDS IN SAME ORDER AS R2</w:t>
      </w:r>
      <w:r w:rsidRPr="00377FE4">
        <w:rPr>
          <w:rFonts w:ascii="Arial" w:eastAsia="Arial" w:hAnsi="Arial" w:cs="Arial"/>
          <w:bCs/>
        </w:rPr>
        <w:t>]</w:t>
      </w:r>
    </w:p>
    <w:p w14:paraId="34514B07" w14:textId="77777777" w:rsidR="001E4AD2" w:rsidRDefault="001E4AD2" w:rsidP="001E4AD2">
      <w:pPr>
        <w:ind w:left="720"/>
        <w:rPr>
          <w:rFonts w:ascii="Arial" w:eastAsia="Arial" w:hAnsi="Arial" w:cs="Arial"/>
          <w:bCs/>
        </w:rPr>
      </w:pPr>
    </w:p>
    <w:p w14:paraId="2DB82CE0" w14:textId="77777777" w:rsidR="001E4AD2" w:rsidRDefault="001E4AD2" w:rsidP="001E4AD2">
      <w:pPr>
        <w:ind w:left="720"/>
        <w:rPr>
          <w:rFonts w:ascii="Arial" w:eastAsia="Arial" w:hAnsi="Arial" w:cs="Arial"/>
          <w:bCs/>
          <w:u w:val="single"/>
        </w:rPr>
      </w:pPr>
      <w:r>
        <w:rPr>
          <w:rFonts w:ascii="Arial" w:eastAsia="Arial" w:hAnsi="Arial" w:cs="Arial"/>
          <w:bCs/>
          <w:u w:val="single"/>
        </w:rPr>
        <w:t>Options</w:t>
      </w:r>
    </w:p>
    <w:p w14:paraId="1B80A695" w14:textId="77777777" w:rsidR="001E4AD2" w:rsidRDefault="001E4AD2" w:rsidP="00ED3A89">
      <w:pPr>
        <w:pStyle w:val="ListParagraph"/>
        <w:numPr>
          <w:ilvl w:val="0"/>
          <w:numId w:val="42"/>
        </w:numPr>
        <w:rPr>
          <w:rFonts w:ascii="Arial" w:eastAsia="Arial" w:hAnsi="Arial" w:cs="Arial"/>
          <w:bCs/>
        </w:rPr>
      </w:pPr>
      <w:r w:rsidRPr="009263A2">
        <w:rPr>
          <w:rFonts w:ascii="Arial" w:eastAsia="Arial" w:hAnsi="Arial" w:cs="Arial"/>
          <w:bCs/>
        </w:rPr>
        <w:t xml:space="preserve">Do </w:t>
      </w:r>
      <w:r w:rsidRPr="008B5902">
        <w:rPr>
          <w:rFonts w:ascii="Arial" w:eastAsia="Arial" w:hAnsi="Arial" w:cs="Arial"/>
          <w:bCs/>
          <w:u w:val="single"/>
        </w:rPr>
        <w:t>good</w:t>
      </w:r>
      <w:r w:rsidRPr="009263A2">
        <w:rPr>
          <w:rFonts w:ascii="Arial" w:eastAsia="Arial" w:hAnsi="Arial" w:cs="Arial"/>
          <w:bCs/>
        </w:rPr>
        <w:t xml:space="preserve"> for </w:t>
      </w:r>
      <w:r>
        <w:rPr>
          <w:rFonts w:ascii="Arial" w:eastAsia="Arial" w:hAnsi="Arial" w:cs="Arial"/>
          <w:bCs/>
        </w:rPr>
        <w:t>society</w:t>
      </w:r>
    </w:p>
    <w:p w14:paraId="10A29DE3" w14:textId="20BADFA0" w:rsidR="001E4AD2" w:rsidRPr="001E4AD2" w:rsidRDefault="001E4AD2" w:rsidP="001E4AD2">
      <w:pPr>
        <w:pStyle w:val="ListParagraph"/>
        <w:numPr>
          <w:ilvl w:val="0"/>
          <w:numId w:val="42"/>
        </w:numPr>
        <w:rPr>
          <w:rFonts w:ascii="Arial" w:eastAsia="Arial" w:hAnsi="Arial" w:cs="Arial"/>
          <w:bCs/>
        </w:rPr>
      </w:pPr>
      <w:r w:rsidRPr="001E4AD2">
        <w:rPr>
          <w:rFonts w:ascii="Arial" w:eastAsia="Arial" w:hAnsi="Arial" w:cs="Arial"/>
          <w:bCs/>
        </w:rPr>
        <w:t xml:space="preserve">Do neither harm nor good for </w:t>
      </w:r>
      <w:r>
        <w:rPr>
          <w:rFonts w:ascii="Arial" w:eastAsia="Arial" w:hAnsi="Arial" w:cs="Arial"/>
          <w:bCs/>
        </w:rPr>
        <w:t>society</w:t>
      </w:r>
    </w:p>
    <w:p w14:paraId="498FDACA" w14:textId="7082EE8C" w:rsidR="001E4AD2" w:rsidRPr="009263A2" w:rsidRDefault="001E4AD2" w:rsidP="001E4AD2">
      <w:pPr>
        <w:pStyle w:val="ListParagraph"/>
        <w:numPr>
          <w:ilvl w:val="0"/>
          <w:numId w:val="42"/>
        </w:numPr>
        <w:rPr>
          <w:rFonts w:ascii="Arial" w:eastAsia="Arial" w:hAnsi="Arial" w:cs="Arial"/>
          <w:bCs/>
        </w:rPr>
      </w:pPr>
      <w:r w:rsidRPr="009263A2">
        <w:rPr>
          <w:rFonts w:ascii="Arial" w:eastAsia="Arial" w:hAnsi="Arial" w:cs="Arial"/>
          <w:bCs/>
        </w:rPr>
        <w:t xml:space="preserve">Do </w:t>
      </w:r>
      <w:r w:rsidRPr="008B5902">
        <w:rPr>
          <w:rFonts w:ascii="Arial" w:eastAsia="Arial" w:hAnsi="Arial" w:cs="Arial"/>
          <w:bCs/>
          <w:u w:val="single"/>
        </w:rPr>
        <w:t>harm</w:t>
      </w:r>
      <w:r w:rsidRPr="009263A2">
        <w:rPr>
          <w:rFonts w:ascii="Arial" w:eastAsia="Arial" w:hAnsi="Arial" w:cs="Arial"/>
          <w:bCs/>
        </w:rPr>
        <w:t xml:space="preserve"> </w:t>
      </w:r>
      <w:r>
        <w:rPr>
          <w:rFonts w:ascii="Arial" w:eastAsia="Arial" w:hAnsi="Arial" w:cs="Arial"/>
          <w:bCs/>
        </w:rPr>
        <w:t>to society</w:t>
      </w:r>
    </w:p>
    <w:tbl>
      <w:tblPr>
        <w:tblW w:w="10380" w:type="dxa"/>
        <w:tblLook w:val="04A0" w:firstRow="1" w:lastRow="0" w:firstColumn="1" w:lastColumn="0" w:noHBand="0" w:noVBand="1"/>
      </w:tblPr>
      <w:tblGrid>
        <w:gridCol w:w="3980"/>
        <w:gridCol w:w="640"/>
        <w:gridCol w:w="640"/>
        <w:gridCol w:w="640"/>
        <w:gridCol w:w="640"/>
        <w:gridCol w:w="640"/>
        <w:gridCol w:w="640"/>
        <w:gridCol w:w="640"/>
        <w:gridCol w:w="640"/>
        <w:gridCol w:w="640"/>
        <w:gridCol w:w="640"/>
      </w:tblGrid>
      <w:tr w:rsidR="001E4AD2" w:rsidRPr="00D42931" w14:paraId="5E50B64E" w14:textId="77777777" w:rsidTr="00D32E0B">
        <w:trPr>
          <w:trHeight w:val="315"/>
        </w:trPr>
        <w:tc>
          <w:tcPr>
            <w:tcW w:w="3980" w:type="dxa"/>
            <w:tcBorders>
              <w:top w:val="nil"/>
              <w:left w:val="nil"/>
              <w:bottom w:val="nil"/>
              <w:right w:val="nil"/>
            </w:tcBorders>
            <w:shd w:val="clear" w:color="auto" w:fill="auto"/>
            <w:noWrap/>
            <w:vAlign w:val="bottom"/>
            <w:hideMark/>
          </w:tcPr>
          <w:p w14:paraId="2EC9629B" w14:textId="77777777" w:rsidR="001E4AD2" w:rsidRPr="00D42931" w:rsidRDefault="001E4AD2" w:rsidP="00D32E0B">
            <w:pPr>
              <w:spacing w:line="240" w:lineRule="auto"/>
              <w:rPr>
                <w:rFonts w:ascii="Times New Roman" w:eastAsia="Times New Roman" w:hAnsi="Times New Roman" w:cs="Times New Roman"/>
                <w:sz w:val="24"/>
                <w:szCs w:val="24"/>
              </w:rPr>
            </w:pPr>
            <w:r>
              <w:rPr>
                <w:rFonts w:ascii="Arial" w:eastAsia="Arial" w:hAnsi="Arial" w:cs="Arial"/>
                <w:bCs/>
                <w:u w:val="single"/>
              </w:rPr>
              <w:t>Brands</w:t>
            </w:r>
          </w:p>
        </w:tc>
        <w:tc>
          <w:tcPr>
            <w:tcW w:w="640" w:type="dxa"/>
            <w:tcBorders>
              <w:top w:val="nil"/>
              <w:left w:val="nil"/>
              <w:bottom w:val="nil"/>
              <w:right w:val="nil"/>
            </w:tcBorders>
            <w:shd w:val="clear" w:color="auto" w:fill="auto"/>
            <w:noWrap/>
            <w:vAlign w:val="bottom"/>
            <w:hideMark/>
          </w:tcPr>
          <w:p w14:paraId="7ED8AB5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US</w:t>
            </w:r>
          </w:p>
        </w:tc>
        <w:tc>
          <w:tcPr>
            <w:tcW w:w="640" w:type="dxa"/>
            <w:tcBorders>
              <w:top w:val="nil"/>
              <w:left w:val="nil"/>
              <w:bottom w:val="nil"/>
              <w:right w:val="nil"/>
            </w:tcBorders>
            <w:shd w:val="clear" w:color="auto" w:fill="auto"/>
            <w:noWrap/>
            <w:vAlign w:val="bottom"/>
            <w:hideMark/>
          </w:tcPr>
          <w:p w14:paraId="59335E4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MX</w:t>
            </w:r>
          </w:p>
        </w:tc>
        <w:tc>
          <w:tcPr>
            <w:tcW w:w="640" w:type="dxa"/>
            <w:tcBorders>
              <w:top w:val="nil"/>
              <w:left w:val="nil"/>
              <w:bottom w:val="nil"/>
              <w:right w:val="nil"/>
            </w:tcBorders>
            <w:shd w:val="clear" w:color="auto" w:fill="auto"/>
            <w:noWrap/>
            <w:vAlign w:val="bottom"/>
            <w:hideMark/>
          </w:tcPr>
          <w:p w14:paraId="22B408D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BR</w:t>
            </w:r>
          </w:p>
        </w:tc>
        <w:tc>
          <w:tcPr>
            <w:tcW w:w="640" w:type="dxa"/>
            <w:tcBorders>
              <w:top w:val="nil"/>
              <w:left w:val="nil"/>
              <w:bottom w:val="nil"/>
              <w:right w:val="nil"/>
            </w:tcBorders>
            <w:shd w:val="clear" w:color="auto" w:fill="auto"/>
            <w:noWrap/>
            <w:vAlign w:val="bottom"/>
            <w:hideMark/>
          </w:tcPr>
          <w:p w14:paraId="6FC39AB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UK</w:t>
            </w:r>
          </w:p>
        </w:tc>
        <w:tc>
          <w:tcPr>
            <w:tcW w:w="640" w:type="dxa"/>
            <w:tcBorders>
              <w:top w:val="nil"/>
              <w:left w:val="nil"/>
              <w:bottom w:val="nil"/>
              <w:right w:val="nil"/>
            </w:tcBorders>
            <w:shd w:val="clear" w:color="auto" w:fill="auto"/>
            <w:noWrap/>
            <w:vAlign w:val="bottom"/>
            <w:hideMark/>
          </w:tcPr>
          <w:p w14:paraId="3E130EF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DE</w:t>
            </w:r>
          </w:p>
        </w:tc>
        <w:tc>
          <w:tcPr>
            <w:tcW w:w="640" w:type="dxa"/>
            <w:tcBorders>
              <w:top w:val="nil"/>
              <w:left w:val="nil"/>
              <w:bottom w:val="nil"/>
              <w:right w:val="nil"/>
            </w:tcBorders>
            <w:shd w:val="clear" w:color="auto" w:fill="auto"/>
            <w:noWrap/>
            <w:vAlign w:val="bottom"/>
            <w:hideMark/>
          </w:tcPr>
          <w:p w14:paraId="7C31BAE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NG</w:t>
            </w:r>
          </w:p>
        </w:tc>
        <w:tc>
          <w:tcPr>
            <w:tcW w:w="640" w:type="dxa"/>
            <w:tcBorders>
              <w:top w:val="nil"/>
              <w:left w:val="nil"/>
              <w:bottom w:val="nil"/>
              <w:right w:val="nil"/>
            </w:tcBorders>
            <w:shd w:val="clear" w:color="auto" w:fill="auto"/>
            <w:noWrap/>
            <w:vAlign w:val="bottom"/>
            <w:hideMark/>
          </w:tcPr>
          <w:p w14:paraId="1ADCDB7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IN</w:t>
            </w:r>
          </w:p>
        </w:tc>
        <w:tc>
          <w:tcPr>
            <w:tcW w:w="640" w:type="dxa"/>
            <w:tcBorders>
              <w:top w:val="nil"/>
              <w:left w:val="nil"/>
              <w:bottom w:val="nil"/>
              <w:right w:val="nil"/>
            </w:tcBorders>
            <w:shd w:val="clear" w:color="auto" w:fill="auto"/>
            <w:noWrap/>
            <w:vAlign w:val="bottom"/>
            <w:hideMark/>
          </w:tcPr>
          <w:p w14:paraId="25DCDF5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CN</w:t>
            </w:r>
          </w:p>
        </w:tc>
        <w:tc>
          <w:tcPr>
            <w:tcW w:w="640" w:type="dxa"/>
            <w:tcBorders>
              <w:top w:val="nil"/>
              <w:left w:val="nil"/>
              <w:bottom w:val="nil"/>
              <w:right w:val="nil"/>
            </w:tcBorders>
            <w:shd w:val="clear" w:color="auto" w:fill="auto"/>
            <w:noWrap/>
            <w:vAlign w:val="bottom"/>
            <w:hideMark/>
          </w:tcPr>
          <w:p w14:paraId="256FF3E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TH</w:t>
            </w:r>
          </w:p>
        </w:tc>
        <w:tc>
          <w:tcPr>
            <w:tcW w:w="640" w:type="dxa"/>
            <w:tcBorders>
              <w:top w:val="nil"/>
              <w:left w:val="nil"/>
              <w:bottom w:val="nil"/>
              <w:right w:val="nil"/>
            </w:tcBorders>
            <w:shd w:val="clear" w:color="auto" w:fill="auto"/>
            <w:noWrap/>
            <w:vAlign w:val="bottom"/>
            <w:hideMark/>
          </w:tcPr>
          <w:p w14:paraId="52ECB7B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KSA</w:t>
            </w:r>
          </w:p>
        </w:tc>
      </w:tr>
      <w:tr w:rsidR="001E4AD2" w:rsidRPr="00D42931" w14:paraId="0BD0A2D1" w14:textId="77777777" w:rsidTr="00D32E0B">
        <w:trPr>
          <w:trHeight w:val="315"/>
        </w:trPr>
        <w:tc>
          <w:tcPr>
            <w:tcW w:w="3980" w:type="dxa"/>
            <w:tcBorders>
              <w:top w:val="nil"/>
              <w:left w:val="nil"/>
              <w:bottom w:val="nil"/>
              <w:right w:val="nil"/>
            </w:tcBorders>
            <w:shd w:val="clear" w:color="auto" w:fill="auto"/>
            <w:noWrap/>
            <w:vAlign w:val="bottom"/>
            <w:hideMark/>
          </w:tcPr>
          <w:p w14:paraId="596EAB78"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Pepsi</w:t>
            </w:r>
          </w:p>
        </w:tc>
        <w:tc>
          <w:tcPr>
            <w:tcW w:w="640" w:type="dxa"/>
            <w:tcBorders>
              <w:top w:val="nil"/>
              <w:left w:val="nil"/>
              <w:bottom w:val="nil"/>
              <w:right w:val="nil"/>
            </w:tcBorders>
            <w:shd w:val="clear" w:color="auto" w:fill="auto"/>
            <w:noWrap/>
            <w:vAlign w:val="bottom"/>
            <w:hideMark/>
          </w:tcPr>
          <w:p w14:paraId="05B5125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E8D046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2EE756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11ABAA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978328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380B7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81B94B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524FFD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7774F9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734489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74C618EB" w14:textId="77777777" w:rsidTr="00D32E0B">
        <w:trPr>
          <w:trHeight w:val="315"/>
        </w:trPr>
        <w:tc>
          <w:tcPr>
            <w:tcW w:w="3980" w:type="dxa"/>
            <w:tcBorders>
              <w:top w:val="nil"/>
              <w:left w:val="nil"/>
              <w:bottom w:val="nil"/>
              <w:right w:val="nil"/>
            </w:tcBorders>
            <w:shd w:val="clear" w:color="auto" w:fill="auto"/>
            <w:noWrap/>
            <w:vAlign w:val="bottom"/>
            <w:hideMark/>
          </w:tcPr>
          <w:p w14:paraId="5E02F1FB"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7UP</w:t>
            </w:r>
          </w:p>
        </w:tc>
        <w:tc>
          <w:tcPr>
            <w:tcW w:w="640" w:type="dxa"/>
            <w:tcBorders>
              <w:top w:val="nil"/>
              <w:left w:val="nil"/>
              <w:bottom w:val="nil"/>
              <w:right w:val="nil"/>
            </w:tcBorders>
            <w:shd w:val="clear" w:color="auto" w:fill="auto"/>
            <w:noWrap/>
            <w:vAlign w:val="bottom"/>
            <w:hideMark/>
          </w:tcPr>
          <w:p w14:paraId="320A240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A1494A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296C2E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CBFC64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4273C2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03BAF9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CCCCEC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825CA1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CC5A7D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5C5EA9B"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3A6AAC3C" w14:textId="77777777" w:rsidTr="00D32E0B">
        <w:trPr>
          <w:trHeight w:val="315"/>
        </w:trPr>
        <w:tc>
          <w:tcPr>
            <w:tcW w:w="3980" w:type="dxa"/>
            <w:tcBorders>
              <w:top w:val="nil"/>
              <w:left w:val="nil"/>
              <w:bottom w:val="nil"/>
              <w:right w:val="nil"/>
            </w:tcBorders>
            <w:shd w:val="clear" w:color="auto" w:fill="auto"/>
            <w:noWrap/>
            <w:vAlign w:val="bottom"/>
            <w:hideMark/>
          </w:tcPr>
          <w:p w14:paraId="6EB6DCB0"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Gatorade</w:t>
            </w:r>
          </w:p>
        </w:tc>
        <w:tc>
          <w:tcPr>
            <w:tcW w:w="640" w:type="dxa"/>
            <w:tcBorders>
              <w:top w:val="nil"/>
              <w:left w:val="nil"/>
              <w:bottom w:val="nil"/>
              <w:right w:val="nil"/>
            </w:tcBorders>
            <w:shd w:val="clear" w:color="auto" w:fill="auto"/>
            <w:noWrap/>
            <w:vAlign w:val="bottom"/>
            <w:hideMark/>
          </w:tcPr>
          <w:p w14:paraId="783D4CB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2B5D1C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43E183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D33A3B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11B694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3A2E0E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A9AA70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A07933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FA7514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E55E97"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0FF900E3" w14:textId="77777777" w:rsidTr="00D32E0B">
        <w:trPr>
          <w:trHeight w:val="315"/>
        </w:trPr>
        <w:tc>
          <w:tcPr>
            <w:tcW w:w="3980" w:type="dxa"/>
            <w:tcBorders>
              <w:top w:val="nil"/>
              <w:left w:val="nil"/>
              <w:bottom w:val="nil"/>
              <w:right w:val="nil"/>
            </w:tcBorders>
            <w:shd w:val="clear" w:color="auto" w:fill="auto"/>
            <w:noWrap/>
            <w:vAlign w:val="bottom"/>
            <w:hideMark/>
          </w:tcPr>
          <w:p w14:paraId="295E4A6C"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Dew</w:t>
            </w:r>
          </w:p>
        </w:tc>
        <w:tc>
          <w:tcPr>
            <w:tcW w:w="640" w:type="dxa"/>
            <w:tcBorders>
              <w:top w:val="nil"/>
              <w:left w:val="nil"/>
              <w:bottom w:val="nil"/>
              <w:right w:val="nil"/>
            </w:tcBorders>
            <w:shd w:val="clear" w:color="auto" w:fill="auto"/>
            <w:noWrap/>
            <w:vAlign w:val="bottom"/>
            <w:hideMark/>
          </w:tcPr>
          <w:p w14:paraId="2159D5C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E6BAE4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40AACD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95B16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1C2F16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EB4502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674413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4F77CC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57BB4C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D38DF0"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75B17306" w14:textId="77777777" w:rsidTr="00D32E0B">
        <w:trPr>
          <w:trHeight w:val="315"/>
        </w:trPr>
        <w:tc>
          <w:tcPr>
            <w:tcW w:w="3980" w:type="dxa"/>
            <w:tcBorders>
              <w:top w:val="nil"/>
              <w:left w:val="nil"/>
              <w:bottom w:val="nil"/>
              <w:right w:val="nil"/>
            </w:tcBorders>
            <w:shd w:val="clear" w:color="auto" w:fill="auto"/>
            <w:noWrap/>
            <w:vAlign w:val="bottom"/>
            <w:hideMark/>
          </w:tcPr>
          <w:p w14:paraId="5EA3CFFE"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Aquafina</w:t>
            </w:r>
          </w:p>
        </w:tc>
        <w:tc>
          <w:tcPr>
            <w:tcW w:w="640" w:type="dxa"/>
            <w:tcBorders>
              <w:top w:val="nil"/>
              <w:left w:val="nil"/>
              <w:bottom w:val="nil"/>
              <w:right w:val="nil"/>
            </w:tcBorders>
            <w:shd w:val="clear" w:color="auto" w:fill="auto"/>
            <w:noWrap/>
            <w:vAlign w:val="bottom"/>
            <w:hideMark/>
          </w:tcPr>
          <w:p w14:paraId="4D6F20B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B46AD00"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167AC6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14D7EE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0A201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07DC05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349777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479F01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4FCA1F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ADE1AA8"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15A857A6" w14:textId="77777777" w:rsidTr="00D32E0B">
        <w:trPr>
          <w:trHeight w:val="315"/>
        </w:trPr>
        <w:tc>
          <w:tcPr>
            <w:tcW w:w="3980" w:type="dxa"/>
            <w:tcBorders>
              <w:top w:val="nil"/>
              <w:left w:val="nil"/>
              <w:bottom w:val="nil"/>
              <w:right w:val="nil"/>
            </w:tcBorders>
            <w:shd w:val="clear" w:color="auto" w:fill="auto"/>
            <w:noWrap/>
            <w:vAlign w:val="bottom"/>
            <w:hideMark/>
          </w:tcPr>
          <w:p w14:paraId="33969EC6"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Tropicana</w:t>
            </w:r>
          </w:p>
        </w:tc>
        <w:tc>
          <w:tcPr>
            <w:tcW w:w="640" w:type="dxa"/>
            <w:tcBorders>
              <w:top w:val="nil"/>
              <w:left w:val="nil"/>
              <w:bottom w:val="nil"/>
              <w:right w:val="nil"/>
            </w:tcBorders>
            <w:shd w:val="clear" w:color="auto" w:fill="auto"/>
            <w:noWrap/>
            <w:vAlign w:val="bottom"/>
            <w:hideMark/>
          </w:tcPr>
          <w:p w14:paraId="3455D37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B9F602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C3816F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ED63CC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BE579F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D8538B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ADCEC7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67747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EC6CD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017A1D6"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16A8B7C7" w14:textId="77777777" w:rsidTr="00D32E0B">
        <w:trPr>
          <w:trHeight w:val="315"/>
        </w:trPr>
        <w:tc>
          <w:tcPr>
            <w:tcW w:w="3980" w:type="dxa"/>
            <w:tcBorders>
              <w:top w:val="nil"/>
              <w:left w:val="nil"/>
              <w:bottom w:val="nil"/>
              <w:right w:val="nil"/>
            </w:tcBorders>
            <w:shd w:val="clear" w:color="auto" w:fill="auto"/>
            <w:noWrap/>
            <w:vAlign w:val="bottom"/>
            <w:hideMark/>
          </w:tcPr>
          <w:p w14:paraId="76374B0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Coke</w:t>
            </w:r>
          </w:p>
        </w:tc>
        <w:tc>
          <w:tcPr>
            <w:tcW w:w="640" w:type="dxa"/>
            <w:tcBorders>
              <w:top w:val="nil"/>
              <w:left w:val="nil"/>
              <w:bottom w:val="nil"/>
              <w:right w:val="nil"/>
            </w:tcBorders>
            <w:shd w:val="clear" w:color="auto" w:fill="auto"/>
            <w:noWrap/>
            <w:vAlign w:val="bottom"/>
            <w:hideMark/>
          </w:tcPr>
          <w:p w14:paraId="42462F9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99BE0C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C0A61D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5578BF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AA1FC1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350EB6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262A6B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DA31A2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52ECF7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FDAC44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19815A8D" w14:textId="77777777" w:rsidTr="00D32E0B">
        <w:trPr>
          <w:trHeight w:val="315"/>
        </w:trPr>
        <w:tc>
          <w:tcPr>
            <w:tcW w:w="3980" w:type="dxa"/>
            <w:tcBorders>
              <w:top w:val="nil"/>
              <w:left w:val="nil"/>
              <w:bottom w:val="nil"/>
              <w:right w:val="nil"/>
            </w:tcBorders>
            <w:shd w:val="clear" w:color="auto" w:fill="auto"/>
            <w:noWrap/>
            <w:vAlign w:val="bottom"/>
            <w:hideMark/>
          </w:tcPr>
          <w:p w14:paraId="619F1AE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Sprite</w:t>
            </w:r>
          </w:p>
        </w:tc>
        <w:tc>
          <w:tcPr>
            <w:tcW w:w="640" w:type="dxa"/>
            <w:tcBorders>
              <w:top w:val="nil"/>
              <w:left w:val="nil"/>
              <w:bottom w:val="nil"/>
              <w:right w:val="nil"/>
            </w:tcBorders>
            <w:shd w:val="clear" w:color="auto" w:fill="auto"/>
            <w:noWrap/>
            <w:vAlign w:val="bottom"/>
            <w:hideMark/>
          </w:tcPr>
          <w:p w14:paraId="2FD88A1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136F46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44A7E3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8D8CE4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06F8DB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29D216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116C6B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1D2BFC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D136EC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D8DF1C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2D093BC8" w14:textId="77777777" w:rsidTr="00D32E0B">
        <w:trPr>
          <w:trHeight w:val="315"/>
        </w:trPr>
        <w:tc>
          <w:tcPr>
            <w:tcW w:w="3980" w:type="dxa"/>
            <w:tcBorders>
              <w:top w:val="nil"/>
              <w:left w:val="nil"/>
              <w:bottom w:val="nil"/>
              <w:right w:val="nil"/>
            </w:tcBorders>
            <w:shd w:val="clear" w:color="auto" w:fill="auto"/>
            <w:noWrap/>
            <w:vAlign w:val="bottom"/>
            <w:hideMark/>
          </w:tcPr>
          <w:p w14:paraId="127BA55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Schweppes</w:t>
            </w:r>
          </w:p>
        </w:tc>
        <w:tc>
          <w:tcPr>
            <w:tcW w:w="640" w:type="dxa"/>
            <w:tcBorders>
              <w:top w:val="nil"/>
              <w:left w:val="nil"/>
              <w:bottom w:val="nil"/>
              <w:right w:val="nil"/>
            </w:tcBorders>
            <w:shd w:val="clear" w:color="auto" w:fill="auto"/>
            <w:noWrap/>
            <w:vAlign w:val="bottom"/>
            <w:hideMark/>
          </w:tcPr>
          <w:p w14:paraId="2C82FDC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84FA3B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247D80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93761C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CAE017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A7A9EF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D319C8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34E103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4D060C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91E5E02"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2B53D1B4" w14:textId="77777777" w:rsidTr="00D32E0B">
        <w:trPr>
          <w:trHeight w:val="315"/>
        </w:trPr>
        <w:tc>
          <w:tcPr>
            <w:tcW w:w="3980" w:type="dxa"/>
            <w:tcBorders>
              <w:top w:val="nil"/>
              <w:left w:val="nil"/>
              <w:bottom w:val="nil"/>
              <w:right w:val="nil"/>
            </w:tcBorders>
            <w:shd w:val="clear" w:color="auto" w:fill="auto"/>
            <w:noWrap/>
            <w:vAlign w:val="bottom"/>
            <w:hideMark/>
          </w:tcPr>
          <w:p w14:paraId="5647455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Dr Pepper</w:t>
            </w:r>
          </w:p>
        </w:tc>
        <w:tc>
          <w:tcPr>
            <w:tcW w:w="640" w:type="dxa"/>
            <w:tcBorders>
              <w:top w:val="nil"/>
              <w:left w:val="nil"/>
              <w:bottom w:val="nil"/>
              <w:right w:val="nil"/>
            </w:tcBorders>
            <w:shd w:val="clear" w:color="auto" w:fill="auto"/>
            <w:noWrap/>
            <w:vAlign w:val="bottom"/>
            <w:hideMark/>
          </w:tcPr>
          <w:p w14:paraId="073B103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FE9D50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89DB56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545C84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1210FA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C634F6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8EA811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767BC5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1B1B6E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9C31043"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1F4E129" w14:textId="77777777" w:rsidTr="00D32E0B">
        <w:trPr>
          <w:trHeight w:val="315"/>
        </w:trPr>
        <w:tc>
          <w:tcPr>
            <w:tcW w:w="3980" w:type="dxa"/>
            <w:tcBorders>
              <w:top w:val="nil"/>
              <w:left w:val="nil"/>
              <w:bottom w:val="nil"/>
              <w:right w:val="nil"/>
            </w:tcBorders>
            <w:shd w:val="clear" w:color="auto" w:fill="auto"/>
            <w:noWrap/>
            <w:vAlign w:val="bottom"/>
            <w:hideMark/>
          </w:tcPr>
          <w:p w14:paraId="49A0A76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Mezzo-Mix</w:t>
            </w:r>
          </w:p>
        </w:tc>
        <w:tc>
          <w:tcPr>
            <w:tcW w:w="640" w:type="dxa"/>
            <w:tcBorders>
              <w:top w:val="nil"/>
              <w:left w:val="nil"/>
              <w:bottom w:val="nil"/>
              <w:right w:val="nil"/>
            </w:tcBorders>
            <w:shd w:val="clear" w:color="auto" w:fill="auto"/>
            <w:noWrap/>
            <w:vAlign w:val="bottom"/>
            <w:hideMark/>
          </w:tcPr>
          <w:p w14:paraId="3343F3EA"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0F1206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D7461A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4D284B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B3ABD9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7884AE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2AD91B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7BB527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56D82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6AE2601"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CF4CCF6" w14:textId="77777777" w:rsidTr="00D32E0B">
        <w:trPr>
          <w:trHeight w:val="315"/>
        </w:trPr>
        <w:tc>
          <w:tcPr>
            <w:tcW w:w="3980" w:type="dxa"/>
            <w:tcBorders>
              <w:top w:val="nil"/>
              <w:left w:val="nil"/>
              <w:bottom w:val="nil"/>
              <w:right w:val="nil"/>
            </w:tcBorders>
            <w:shd w:val="clear" w:color="auto" w:fill="auto"/>
            <w:noWrap/>
            <w:vAlign w:val="bottom"/>
            <w:hideMark/>
          </w:tcPr>
          <w:p w14:paraId="4A6EB1D8"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Fuze</w:t>
            </w:r>
            <w:proofErr w:type="spellEnd"/>
          </w:p>
        </w:tc>
        <w:tc>
          <w:tcPr>
            <w:tcW w:w="640" w:type="dxa"/>
            <w:tcBorders>
              <w:top w:val="nil"/>
              <w:left w:val="nil"/>
              <w:bottom w:val="nil"/>
              <w:right w:val="nil"/>
            </w:tcBorders>
            <w:shd w:val="clear" w:color="auto" w:fill="auto"/>
            <w:noWrap/>
            <w:vAlign w:val="bottom"/>
            <w:hideMark/>
          </w:tcPr>
          <w:p w14:paraId="13A97E0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85525E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59C6B8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CD52A7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CB526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B25095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6E52DB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117CC2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8FED12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A988E0"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7601C41" w14:textId="77777777" w:rsidTr="00D32E0B">
        <w:trPr>
          <w:trHeight w:val="315"/>
        </w:trPr>
        <w:tc>
          <w:tcPr>
            <w:tcW w:w="3980" w:type="dxa"/>
            <w:tcBorders>
              <w:top w:val="nil"/>
              <w:left w:val="nil"/>
              <w:bottom w:val="nil"/>
              <w:right w:val="nil"/>
            </w:tcBorders>
            <w:shd w:val="clear" w:color="auto" w:fill="auto"/>
            <w:noWrap/>
            <w:vAlign w:val="bottom"/>
            <w:hideMark/>
          </w:tcPr>
          <w:p w14:paraId="4667B17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Nestea</w:t>
            </w:r>
          </w:p>
        </w:tc>
        <w:tc>
          <w:tcPr>
            <w:tcW w:w="640" w:type="dxa"/>
            <w:tcBorders>
              <w:top w:val="nil"/>
              <w:left w:val="nil"/>
              <w:bottom w:val="nil"/>
              <w:right w:val="nil"/>
            </w:tcBorders>
            <w:shd w:val="clear" w:color="auto" w:fill="auto"/>
            <w:noWrap/>
            <w:vAlign w:val="bottom"/>
            <w:hideMark/>
          </w:tcPr>
          <w:p w14:paraId="130F743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2E92AB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618305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903DB4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400839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2C6273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6DBCC5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939F6A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FB8132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3C27DC8"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F3949A7" w14:textId="77777777" w:rsidTr="00D32E0B">
        <w:trPr>
          <w:trHeight w:val="315"/>
        </w:trPr>
        <w:tc>
          <w:tcPr>
            <w:tcW w:w="3980" w:type="dxa"/>
            <w:tcBorders>
              <w:top w:val="nil"/>
              <w:left w:val="nil"/>
              <w:bottom w:val="nil"/>
              <w:right w:val="nil"/>
            </w:tcBorders>
            <w:shd w:val="clear" w:color="auto" w:fill="auto"/>
            <w:noWrap/>
            <w:vAlign w:val="bottom"/>
            <w:hideMark/>
          </w:tcPr>
          <w:p w14:paraId="2D289EB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Snapple</w:t>
            </w:r>
          </w:p>
        </w:tc>
        <w:tc>
          <w:tcPr>
            <w:tcW w:w="640" w:type="dxa"/>
            <w:tcBorders>
              <w:top w:val="nil"/>
              <w:left w:val="nil"/>
              <w:bottom w:val="nil"/>
              <w:right w:val="nil"/>
            </w:tcBorders>
            <w:shd w:val="clear" w:color="auto" w:fill="auto"/>
            <w:noWrap/>
            <w:vAlign w:val="bottom"/>
            <w:hideMark/>
          </w:tcPr>
          <w:p w14:paraId="0A5E8A30"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7E7F88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936298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DE3519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4BE073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92892E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498059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71BB77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59435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47A346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0D25CD4E" w14:textId="77777777" w:rsidTr="00D32E0B">
        <w:trPr>
          <w:trHeight w:val="315"/>
        </w:trPr>
        <w:tc>
          <w:tcPr>
            <w:tcW w:w="3980" w:type="dxa"/>
            <w:tcBorders>
              <w:top w:val="nil"/>
              <w:left w:val="nil"/>
              <w:bottom w:val="nil"/>
              <w:right w:val="nil"/>
            </w:tcBorders>
            <w:shd w:val="clear" w:color="auto" w:fill="auto"/>
            <w:noWrap/>
            <w:vAlign w:val="bottom"/>
            <w:hideMark/>
          </w:tcPr>
          <w:p w14:paraId="33CB7DA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Arizona</w:t>
            </w:r>
          </w:p>
        </w:tc>
        <w:tc>
          <w:tcPr>
            <w:tcW w:w="640" w:type="dxa"/>
            <w:tcBorders>
              <w:top w:val="nil"/>
              <w:left w:val="nil"/>
              <w:bottom w:val="nil"/>
              <w:right w:val="nil"/>
            </w:tcBorders>
            <w:shd w:val="clear" w:color="auto" w:fill="auto"/>
            <w:noWrap/>
            <w:vAlign w:val="bottom"/>
            <w:hideMark/>
          </w:tcPr>
          <w:p w14:paraId="209F944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5076AB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896A86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6C860A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308E3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1CD43A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AAA204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BA6561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741463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E304723"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952618E" w14:textId="77777777" w:rsidTr="00D32E0B">
        <w:trPr>
          <w:trHeight w:val="315"/>
        </w:trPr>
        <w:tc>
          <w:tcPr>
            <w:tcW w:w="3980" w:type="dxa"/>
            <w:tcBorders>
              <w:top w:val="nil"/>
              <w:left w:val="nil"/>
              <w:bottom w:val="nil"/>
              <w:right w:val="nil"/>
            </w:tcBorders>
            <w:shd w:val="clear" w:color="auto" w:fill="auto"/>
            <w:noWrap/>
            <w:vAlign w:val="bottom"/>
            <w:hideMark/>
          </w:tcPr>
          <w:p w14:paraId="7E41D6AA"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 xml:space="preserve">[IF NOT UK/MX: Lay’s / UK: Walkers / MX: </w:t>
            </w:r>
            <w:proofErr w:type="spellStart"/>
            <w:r w:rsidRPr="00D42931">
              <w:rPr>
                <w:rFonts w:eastAsia="Times New Roman" w:cs="Times New Roman"/>
                <w:b/>
                <w:bCs/>
                <w:color w:val="000000"/>
                <w:sz w:val="24"/>
                <w:szCs w:val="24"/>
              </w:rPr>
              <w:t>Sabritas</w:t>
            </w:r>
            <w:proofErr w:type="spellEnd"/>
            <w:r w:rsidRPr="00D42931">
              <w:rPr>
                <w:rFonts w:eastAsia="Times New Roman" w:cs="Times New Roman"/>
                <w:b/>
                <w:bCs/>
                <w:color w:val="000000"/>
                <w:sz w:val="24"/>
                <w:szCs w:val="24"/>
              </w:rPr>
              <w:t>]</w:t>
            </w:r>
          </w:p>
        </w:tc>
        <w:tc>
          <w:tcPr>
            <w:tcW w:w="640" w:type="dxa"/>
            <w:tcBorders>
              <w:top w:val="nil"/>
              <w:left w:val="nil"/>
              <w:bottom w:val="nil"/>
              <w:right w:val="nil"/>
            </w:tcBorders>
            <w:shd w:val="clear" w:color="auto" w:fill="auto"/>
            <w:noWrap/>
            <w:vAlign w:val="bottom"/>
            <w:hideMark/>
          </w:tcPr>
          <w:p w14:paraId="3ED533D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432912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2F75B0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66C484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31CB35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F17EBC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3BC80A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1A0D80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28BFE9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FB40C8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7DF2CCAC" w14:textId="77777777" w:rsidTr="00D32E0B">
        <w:trPr>
          <w:trHeight w:val="315"/>
        </w:trPr>
        <w:tc>
          <w:tcPr>
            <w:tcW w:w="3980" w:type="dxa"/>
            <w:tcBorders>
              <w:top w:val="nil"/>
              <w:left w:val="nil"/>
              <w:bottom w:val="nil"/>
              <w:right w:val="nil"/>
            </w:tcBorders>
            <w:shd w:val="clear" w:color="auto" w:fill="auto"/>
            <w:noWrap/>
            <w:vAlign w:val="bottom"/>
            <w:hideMark/>
          </w:tcPr>
          <w:p w14:paraId="58754061"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Doritos</w:t>
            </w:r>
          </w:p>
        </w:tc>
        <w:tc>
          <w:tcPr>
            <w:tcW w:w="640" w:type="dxa"/>
            <w:tcBorders>
              <w:top w:val="nil"/>
              <w:left w:val="nil"/>
              <w:bottom w:val="nil"/>
              <w:right w:val="nil"/>
            </w:tcBorders>
            <w:shd w:val="clear" w:color="auto" w:fill="auto"/>
            <w:noWrap/>
            <w:vAlign w:val="bottom"/>
            <w:hideMark/>
          </w:tcPr>
          <w:p w14:paraId="2533A12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8B94B4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78A9A6C"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B52E5B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6439E6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B21D30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BA9910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32E93E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CEE2D8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855C85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3D34DBB0" w14:textId="77777777" w:rsidTr="00D32E0B">
        <w:trPr>
          <w:trHeight w:val="315"/>
        </w:trPr>
        <w:tc>
          <w:tcPr>
            <w:tcW w:w="3980" w:type="dxa"/>
            <w:tcBorders>
              <w:top w:val="nil"/>
              <w:left w:val="nil"/>
              <w:bottom w:val="nil"/>
              <w:right w:val="nil"/>
            </w:tcBorders>
            <w:shd w:val="clear" w:color="auto" w:fill="auto"/>
            <w:noWrap/>
            <w:vAlign w:val="bottom"/>
            <w:hideMark/>
          </w:tcPr>
          <w:p w14:paraId="66A2EF59"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Cheetos</w:t>
            </w:r>
          </w:p>
        </w:tc>
        <w:tc>
          <w:tcPr>
            <w:tcW w:w="640" w:type="dxa"/>
            <w:tcBorders>
              <w:top w:val="nil"/>
              <w:left w:val="nil"/>
              <w:bottom w:val="nil"/>
              <w:right w:val="nil"/>
            </w:tcBorders>
            <w:shd w:val="clear" w:color="auto" w:fill="auto"/>
            <w:noWrap/>
            <w:vAlign w:val="bottom"/>
            <w:hideMark/>
          </w:tcPr>
          <w:p w14:paraId="13C515C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AE0609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CE61B4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2B25DC0"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FC33D2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0D058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E9A54D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1B6013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E5A7D6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89455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44C2260B" w14:textId="77777777" w:rsidTr="00D32E0B">
        <w:trPr>
          <w:trHeight w:val="315"/>
        </w:trPr>
        <w:tc>
          <w:tcPr>
            <w:tcW w:w="3980" w:type="dxa"/>
            <w:tcBorders>
              <w:top w:val="nil"/>
              <w:left w:val="nil"/>
              <w:bottom w:val="nil"/>
              <w:right w:val="nil"/>
            </w:tcBorders>
            <w:shd w:val="clear" w:color="auto" w:fill="auto"/>
            <w:noWrap/>
            <w:vAlign w:val="bottom"/>
            <w:hideMark/>
          </w:tcPr>
          <w:p w14:paraId="2FDCCFAC"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Ruffles</w:t>
            </w:r>
          </w:p>
        </w:tc>
        <w:tc>
          <w:tcPr>
            <w:tcW w:w="640" w:type="dxa"/>
            <w:tcBorders>
              <w:top w:val="nil"/>
              <w:left w:val="nil"/>
              <w:bottom w:val="nil"/>
              <w:right w:val="nil"/>
            </w:tcBorders>
            <w:shd w:val="clear" w:color="auto" w:fill="auto"/>
            <w:noWrap/>
            <w:vAlign w:val="bottom"/>
            <w:hideMark/>
          </w:tcPr>
          <w:p w14:paraId="4517C01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B302A1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1CA722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E89B01D"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33604A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A5C61E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52433A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8DE86F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BED019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E62862D"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0CE6E35F" w14:textId="77777777" w:rsidTr="00D32E0B">
        <w:trPr>
          <w:trHeight w:val="315"/>
        </w:trPr>
        <w:tc>
          <w:tcPr>
            <w:tcW w:w="3980" w:type="dxa"/>
            <w:tcBorders>
              <w:top w:val="nil"/>
              <w:left w:val="nil"/>
              <w:bottom w:val="nil"/>
              <w:right w:val="nil"/>
            </w:tcBorders>
            <w:shd w:val="clear" w:color="auto" w:fill="auto"/>
            <w:noWrap/>
            <w:vAlign w:val="bottom"/>
            <w:hideMark/>
          </w:tcPr>
          <w:p w14:paraId="673A4897"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Quavers</w:t>
            </w:r>
          </w:p>
        </w:tc>
        <w:tc>
          <w:tcPr>
            <w:tcW w:w="640" w:type="dxa"/>
            <w:tcBorders>
              <w:top w:val="nil"/>
              <w:left w:val="nil"/>
              <w:bottom w:val="nil"/>
              <w:right w:val="nil"/>
            </w:tcBorders>
            <w:shd w:val="clear" w:color="auto" w:fill="auto"/>
            <w:noWrap/>
            <w:vAlign w:val="bottom"/>
            <w:hideMark/>
          </w:tcPr>
          <w:p w14:paraId="41FFA57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77BB38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FA4029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204109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0FCE0AC"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043F75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A74515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B61725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46B3CB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104B6D5"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49514238" w14:textId="77777777" w:rsidTr="00D32E0B">
        <w:trPr>
          <w:trHeight w:val="315"/>
        </w:trPr>
        <w:tc>
          <w:tcPr>
            <w:tcW w:w="3980" w:type="dxa"/>
            <w:tcBorders>
              <w:top w:val="nil"/>
              <w:left w:val="nil"/>
              <w:bottom w:val="nil"/>
              <w:right w:val="nil"/>
            </w:tcBorders>
            <w:shd w:val="clear" w:color="auto" w:fill="auto"/>
            <w:noWrap/>
            <w:vAlign w:val="bottom"/>
            <w:hideMark/>
          </w:tcPr>
          <w:p w14:paraId="10AD6CC3"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lastRenderedPageBreak/>
              <w:t>Kurkure</w:t>
            </w:r>
          </w:p>
        </w:tc>
        <w:tc>
          <w:tcPr>
            <w:tcW w:w="640" w:type="dxa"/>
            <w:tcBorders>
              <w:top w:val="nil"/>
              <w:left w:val="nil"/>
              <w:bottom w:val="nil"/>
              <w:right w:val="nil"/>
            </w:tcBorders>
            <w:shd w:val="clear" w:color="auto" w:fill="auto"/>
            <w:noWrap/>
            <w:vAlign w:val="bottom"/>
            <w:hideMark/>
          </w:tcPr>
          <w:p w14:paraId="68321F9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5F40C1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E81062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6D5F5A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93E390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1E72D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228B63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EE41FF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0AB56D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2E7528"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6E39EE36" w14:textId="77777777" w:rsidTr="00D32E0B">
        <w:trPr>
          <w:trHeight w:val="315"/>
        </w:trPr>
        <w:tc>
          <w:tcPr>
            <w:tcW w:w="3980" w:type="dxa"/>
            <w:tcBorders>
              <w:top w:val="nil"/>
              <w:left w:val="nil"/>
              <w:bottom w:val="nil"/>
              <w:right w:val="nil"/>
            </w:tcBorders>
            <w:shd w:val="clear" w:color="auto" w:fill="auto"/>
            <w:noWrap/>
            <w:vAlign w:val="bottom"/>
            <w:hideMark/>
          </w:tcPr>
          <w:p w14:paraId="4D662B25"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Fandango</w:t>
            </w:r>
          </w:p>
        </w:tc>
        <w:tc>
          <w:tcPr>
            <w:tcW w:w="640" w:type="dxa"/>
            <w:tcBorders>
              <w:top w:val="nil"/>
              <w:left w:val="nil"/>
              <w:bottom w:val="nil"/>
              <w:right w:val="nil"/>
            </w:tcBorders>
            <w:shd w:val="clear" w:color="auto" w:fill="auto"/>
            <w:noWrap/>
            <w:vAlign w:val="bottom"/>
            <w:hideMark/>
          </w:tcPr>
          <w:p w14:paraId="63920B3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4C663C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9EF893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570B40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FB6C29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154CDB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D63ABE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3C5D9D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843C82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B635ED5"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780C6DA8" w14:textId="77777777" w:rsidTr="00D32E0B">
        <w:trPr>
          <w:trHeight w:val="315"/>
        </w:trPr>
        <w:tc>
          <w:tcPr>
            <w:tcW w:w="3980" w:type="dxa"/>
            <w:tcBorders>
              <w:top w:val="nil"/>
              <w:left w:val="nil"/>
              <w:bottom w:val="nil"/>
              <w:right w:val="nil"/>
            </w:tcBorders>
            <w:shd w:val="clear" w:color="auto" w:fill="auto"/>
            <w:noWrap/>
            <w:vAlign w:val="bottom"/>
            <w:hideMark/>
          </w:tcPr>
          <w:p w14:paraId="3F748FD8"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Be Cheery</w:t>
            </w:r>
          </w:p>
        </w:tc>
        <w:tc>
          <w:tcPr>
            <w:tcW w:w="640" w:type="dxa"/>
            <w:tcBorders>
              <w:top w:val="nil"/>
              <w:left w:val="nil"/>
              <w:bottom w:val="nil"/>
              <w:right w:val="nil"/>
            </w:tcBorders>
            <w:shd w:val="clear" w:color="auto" w:fill="auto"/>
            <w:noWrap/>
            <w:vAlign w:val="bottom"/>
            <w:hideMark/>
          </w:tcPr>
          <w:p w14:paraId="75BF1F9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02CDB8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3EF5A1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060AC4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7BD096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A1EEC2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56099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2BB41B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4D4211C"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906E1AC"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15230C02" w14:textId="77777777" w:rsidTr="00D32E0B">
        <w:trPr>
          <w:trHeight w:val="315"/>
        </w:trPr>
        <w:tc>
          <w:tcPr>
            <w:tcW w:w="3980" w:type="dxa"/>
            <w:tcBorders>
              <w:top w:val="nil"/>
              <w:left w:val="nil"/>
              <w:bottom w:val="nil"/>
              <w:right w:val="nil"/>
            </w:tcBorders>
            <w:shd w:val="clear" w:color="auto" w:fill="auto"/>
            <w:noWrap/>
            <w:vAlign w:val="bottom"/>
            <w:hideMark/>
          </w:tcPr>
          <w:p w14:paraId="0FD7AEA2" w14:textId="77777777" w:rsidR="001E4AD2" w:rsidRPr="00D42931" w:rsidRDefault="001E4AD2" w:rsidP="00D32E0B">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Racheritos</w:t>
            </w:r>
            <w:proofErr w:type="spellEnd"/>
          </w:p>
        </w:tc>
        <w:tc>
          <w:tcPr>
            <w:tcW w:w="640" w:type="dxa"/>
            <w:tcBorders>
              <w:top w:val="nil"/>
              <w:left w:val="nil"/>
              <w:bottom w:val="nil"/>
              <w:right w:val="nil"/>
            </w:tcBorders>
            <w:shd w:val="clear" w:color="auto" w:fill="auto"/>
            <w:noWrap/>
            <w:vAlign w:val="bottom"/>
            <w:hideMark/>
          </w:tcPr>
          <w:p w14:paraId="6053463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5B9326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CD04AE6"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DD6488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0A916E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1E01D5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D27DC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F2F253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EB3692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3D4C8AB"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4EB2BAB8" w14:textId="77777777" w:rsidTr="00D32E0B">
        <w:trPr>
          <w:trHeight w:val="315"/>
        </w:trPr>
        <w:tc>
          <w:tcPr>
            <w:tcW w:w="3980" w:type="dxa"/>
            <w:tcBorders>
              <w:top w:val="nil"/>
              <w:left w:val="nil"/>
              <w:bottom w:val="nil"/>
              <w:right w:val="nil"/>
            </w:tcBorders>
            <w:shd w:val="clear" w:color="auto" w:fill="auto"/>
            <w:noWrap/>
            <w:vAlign w:val="bottom"/>
            <w:hideMark/>
          </w:tcPr>
          <w:p w14:paraId="7C9071EE" w14:textId="77777777" w:rsidR="001E4AD2" w:rsidRPr="00D42931" w:rsidRDefault="001E4AD2" w:rsidP="00D32E0B">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Sabritones</w:t>
            </w:r>
            <w:proofErr w:type="spellEnd"/>
          </w:p>
        </w:tc>
        <w:tc>
          <w:tcPr>
            <w:tcW w:w="640" w:type="dxa"/>
            <w:tcBorders>
              <w:top w:val="nil"/>
              <w:left w:val="nil"/>
              <w:bottom w:val="nil"/>
              <w:right w:val="nil"/>
            </w:tcBorders>
            <w:shd w:val="clear" w:color="auto" w:fill="auto"/>
            <w:noWrap/>
            <w:vAlign w:val="bottom"/>
            <w:hideMark/>
          </w:tcPr>
          <w:p w14:paraId="4C6FA30F"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1CF49F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856836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9FC7A4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5ED0BC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1E8C9E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A964DC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332A13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6061C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492CC41"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4841A76F" w14:textId="77777777" w:rsidTr="00D32E0B">
        <w:trPr>
          <w:trHeight w:val="315"/>
        </w:trPr>
        <w:tc>
          <w:tcPr>
            <w:tcW w:w="3980" w:type="dxa"/>
            <w:tcBorders>
              <w:top w:val="nil"/>
              <w:left w:val="nil"/>
              <w:bottom w:val="nil"/>
              <w:right w:val="nil"/>
            </w:tcBorders>
            <w:shd w:val="clear" w:color="auto" w:fill="auto"/>
            <w:noWrap/>
            <w:vAlign w:val="bottom"/>
            <w:hideMark/>
          </w:tcPr>
          <w:p w14:paraId="39B20E45"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Gamesa</w:t>
            </w:r>
          </w:p>
        </w:tc>
        <w:tc>
          <w:tcPr>
            <w:tcW w:w="640" w:type="dxa"/>
            <w:tcBorders>
              <w:top w:val="nil"/>
              <w:left w:val="nil"/>
              <w:bottom w:val="nil"/>
              <w:right w:val="nil"/>
            </w:tcBorders>
            <w:shd w:val="clear" w:color="auto" w:fill="auto"/>
            <w:noWrap/>
            <w:vAlign w:val="bottom"/>
            <w:hideMark/>
          </w:tcPr>
          <w:p w14:paraId="7EDA365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463C08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1DE174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02F813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97C077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63687A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4FF6A2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97915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2AF7B2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114DBD0"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5402885" w14:textId="77777777" w:rsidTr="00D32E0B">
        <w:trPr>
          <w:trHeight w:val="315"/>
        </w:trPr>
        <w:tc>
          <w:tcPr>
            <w:tcW w:w="3980" w:type="dxa"/>
            <w:tcBorders>
              <w:top w:val="nil"/>
              <w:left w:val="nil"/>
              <w:bottom w:val="nil"/>
              <w:right w:val="nil"/>
            </w:tcBorders>
            <w:shd w:val="clear" w:color="auto" w:fill="auto"/>
            <w:noWrap/>
            <w:vAlign w:val="bottom"/>
            <w:hideMark/>
          </w:tcPr>
          <w:p w14:paraId="19C12452" w14:textId="77777777" w:rsidR="001E4AD2" w:rsidRPr="00D42931" w:rsidRDefault="001E4AD2" w:rsidP="00D32E0B">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Tasali</w:t>
            </w:r>
            <w:proofErr w:type="spellEnd"/>
          </w:p>
        </w:tc>
        <w:tc>
          <w:tcPr>
            <w:tcW w:w="640" w:type="dxa"/>
            <w:tcBorders>
              <w:top w:val="nil"/>
              <w:left w:val="nil"/>
              <w:bottom w:val="nil"/>
              <w:right w:val="nil"/>
            </w:tcBorders>
            <w:shd w:val="clear" w:color="auto" w:fill="auto"/>
            <w:noWrap/>
            <w:vAlign w:val="bottom"/>
            <w:hideMark/>
          </w:tcPr>
          <w:p w14:paraId="219B0CD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448970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FD5E7B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2735F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74E208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B42555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AD118A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AC09B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CFDE17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2C045B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5A8F9D5A" w14:textId="77777777" w:rsidTr="00D32E0B">
        <w:trPr>
          <w:trHeight w:val="315"/>
        </w:trPr>
        <w:tc>
          <w:tcPr>
            <w:tcW w:w="3980" w:type="dxa"/>
            <w:tcBorders>
              <w:top w:val="nil"/>
              <w:left w:val="nil"/>
              <w:bottom w:val="nil"/>
              <w:right w:val="nil"/>
            </w:tcBorders>
            <w:shd w:val="clear" w:color="auto" w:fill="auto"/>
            <w:noWrap/>
            <w:vAlign w:val="bottom"/>
            <w:hideMark/>
          </w:tcPr>
          <w:p w14:paraId="295F4D63" w14:textId="77777777" w:rsidR="001E4AD2" w:rsidRPr="00D42931" w:rsidRDefault="001E4AD2" w:rsidP="00D32E0B">
            <w:pPr>
              <w:spacing w:line="240" w:lineRule="auto"/>
              <w:rPr>
                <w:rFonts w:eastAsia="Times New Roman" w:cs="Times New Roman"/>
                <w:b/>
                <w:bCs/>
                <w:color w:val="000000"/>
                <w:sz w:val="24"/>
                <w:szCs w:val="24"/>
              </w:rPr>
            </w:pPr>
            <w:proofErr w:type="spellStart"/>
            <w:r w:rsidRPr="00D42931">
              <w:rPr>
                <w:rFonts w:eastAsia="Times New Roman" w:cs="Times New Roman"/>
                <w:b/>
                <w:bCs/>
                <w:color w:val="000000"/>
                <w:sz w:val="24"/>
                <w:szCs w:val="24"/>
              </w:rPr>
              <w:t>Tawan</w:t>
            </w:r>
            <w:proofErr w:type="spellEnd"/>
          </w:p>
        </w:tc>
        <w:tc>
          <w:tcPr>
            <w:tcW w:w="640" w:type="dxa"/>
            <w:tcBorders>
              <w:top w:val="nil"/>
              <w:left w:val="nil"/>
              <w:bottom w:val="nil"/>
              <w:right w:val="nil"/>
            </w:tcBorders>
            <w:shd w:val="clear" w:color="auto" w:fill="auto"/>
            <w:noWrap/>
            <w:vAlign w:val="bottom"/>
            <w:hideMark/>
          </w:tcPr>
          <w:p w14:paraId="48289BF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8F52E9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10A715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A9E4F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C124C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4ACD2B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51C89F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2E5167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99B3E8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3BB7BF7"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58F03D31" w14:textId="77777777" w:rsidTr="00D32E0B">
        <w:trPr>
          <w:trHeight w:val="315"/>
        </w:trPr>
        <w:tc>
          <w:tcPr>
            <w:tcW w:w="3980" w:type="dxa"/>
            <w:tcBorders>
              <w:top w:val="nil"/>
              <w:left w:val="nil"/>
              <w:bottom w:val="nil"/>
              <w:right w:val="nil"/>
            </w:tcBorders>
            <w:shd w:val="clear" w:color="auto" w:fill="auto"/>
            <w:noWrap/>
            <w:vAlign w:val="bottom"/>
            <w:hideMark/>
          </w:tcPr>
          <w:p w14:paraId="529471B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 xml:space="preserve">Want </w:t>
            </w:r>
            <w:proofErr w:type="spellStart"/>
            <w:r w:rsidRPr="00D42931">
              <w:rPr>
                <w:rFonts w:eastAsia="Times New Roman" w:cs="Times New Roman"/>
                <w:color w:val="000000"/>
                <w:sz w:val="24"/>
                <w:szCs w:val="24"/>
              </w:rPr>
              <w:t>Want</w:t>
            </w:r>
            <w:proofErr w:type="spellEnd"/>
          </w:p>
        </w:tc>
        <w:tc>
          <w:tcPr>
            <w:tcW w:w="640" w:type="dxa"/>
            <w:tcBorders>
              <w:top w:val="nil"/>
              <w:left w:val="nil"/>
              <w:bottom w:val="nil"/>
              <w:right w:val="nil"/>
            </w:tcBorders>
            <w:shd w:val="clear" w:color="auto" w:fill="auto"/>
            <w:noWrap/>
            <w:vAlign w:val="bottom"/>
            <w:hideMark/>
          </w:tcPr>
          <w:p w14:paraId="23DC5D0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7E937D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911428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632DB3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10851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CCF122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EF86EF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BC5928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59349F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E896B8F"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0C53FEA8" w14:textId="77777777" w:rsidTr="00D32E0B">
        <w:trPr>
          <w:trHeight w:val="315"/>
        </w:trPr>
        <w:tc>
          <w:tcPr>
            <w:tcW w:w="3980" w:type="dxa"/>
            <w:tcBorders>
              <w:top w:val="nil"/>
              <w:left w:val="nil"/>
              <w:bottom w:val="nil"/>
              <w:right w:val="nil"/>
            </w:tcBorders>
            <w:shd w:val="clear" w:color="auto" w:fill="auto"/>
            <w:noWrap/>
            <w:vAlign w:val="bottom"/>
            <w:hideMark/>
          </w:tcPr>
          <w:p w14:paraId="13685E6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Three Squirrels</w:t>
            </w:r>
          </w:p>
        </w:tc>
        <w:tc>
          <w:tcPr>
            <w:tcW w:w="640" w:type="dxa"/>
            <w:tcBorders>
              <w:top w:val="nil"/>
              <w:left w:val="nil"/>
              <w:bottom w:val="nil"/>
              <w:right w:val="nil"/>
            </w:tcBorders>
            <w:shd w:val="clear" w:color="auto" w:fill="auto"/>
            <w:noWrap/>
            <w:vAlign w:val="bottom"/>
            <w:hideMark/>
          </w:tcPr>
          <w:p w14:paraId="25F9D0C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BCB7A2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1ACAF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6E85B3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AFF1FE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8777DC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B209F6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90B63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3AA6C6A"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C0DE698"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9FBE7CC" w14:textId="77777777" w:rsidTr="00D32E0B">
        <w:trPr>
          <w:trHeight w:val="315"/>
        </w:trPr>
        <w:tc>
          <w:tcPr>
            <w:tcW w:w="3980" w:type="dxa"/>
            <w:tcBorders>
              <w:top w:val="nil"/>
              <w:left w:val="nil"/>
              <w:bottom w:val="nil"/>
              <w:right w:val="nil"/>
            </w:tcBorders>
            <w:shd w:val="clear" w:color="auto" w:fill="auto"/>
            <w:noWrap/>
            <w:vAlign w:val="bottom"/>
            <w:hideMark/>
          </w:tcPr>
          <w:p w14:paraId="0D5D37AB"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Haldiram's</w:t>
            </w:r>
            <w:proofErr w:type="spellEnd"/>
          </w:p>
        </w:tc>
        <w:tc>
          <w:tcPr>
            <w:tcW w:w="640" w:type="dxa"/>
            <w:tcBorders>
              <w:top w:val="nil"/>
              <w:left w:val="nil"/>
              <w:bottom w:val="nil"/>
              <w:right w:val="nil"/>
            </w:tcBorders>
            <w:shd w:val="clear" w:color="auto" w:fill="auto"/>
            <w:noWrap/>
            <w:vAlign w:val="bottom"/>
            <w:hideMark/>
          </w:tcPr>
          <w:p w14:paraId="4C2D5D4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3607BE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77E4A9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FFB45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6B5ECE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C4F4E4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97C237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A693BE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22B3B0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F841A91"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7D48DB9" w14:textId="77777777" w:rsidTr="00D32E0B">
        <w:trPr>
          <w:trHeight w:val="315"/>
        </w:trPr>
        <w:tc>
          <w:tcPr>
            <w:tcW w:w="3980" w:type="dxa"/>
            <w:tcBorders>
              <w:top w:val="nil"/>
              <w:left w:val="nil"/>
              <w:bottom w:val="nil"/>
              <w:right w:val="nil"/>
            </w:tcBorders>
            <w:shd w:val="clear" w:color="auto" w:fill="auto"/>
            <w:noWrap/>
            <w:vAlign w:val="bottom"/>
            <w:hideMark/>
          </w:tcPr>
          <w:p w14:paraId="3FF83CA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Bingo!</w:t>
            </w:r>
          </w:p>
        </w:tc>
        <w:tc>
          <w:tcPr>
            <w:tcW w:w="640" w:type="dxa"/>
            <w:tcBorders>
              <w:top w:val="nil"/>
              <w:left w:val="nil"/>
              <w:bottom w:val="nil"/>
              <w:right w:val="nil"/>
            </w:tcBorders>
            <w:shd w:val="clear" w:color="auto" w:fill="auto"/>
            <w:noWrap/>
            <w:vAlign w:val="bottom"/>
            <w:hideMark/>
          </w:tcPr>
          <w:p w14:paraId="313B875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3C4090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29BCF2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E67C59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E132BC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847FC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626347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2B827F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DE18A3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08134D4"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3F57FE51" w14:textId="77777777" w:rsidTr="00D32E0B">
        <w:trPr>
          <w:trHeight w:val="315"/>
        </w:trPr>
        <w:tc>
          <w:tcPr>
            <w:tcW w:w="3980" w:type="dxa"/>
            <w:tcBorders>
              <w:top w:val="nil"/>
              <w:left w:val="nil"/>
              <w:bottom w:val="nil"/>
              <w:right w:val="nil"/>
            </w:tcBorders>
            <w:shd w:val="clear" w:color="auto" w:fill="auto"/>
            <w:noWrap/>
            <w:vAlign w:val="bottom"/>
            <w:hideMark/>
          </w:tcPr>
          <w:p w14:paraId="204DAA7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Balaji</w:t>
            </w:r>
          </w:p>
        </w:tc>
        <w:tc>
          <w:tcPr>
            <w:tcW w:w="640" w:type="dxa"/>
            <w:tcBorders>
              <w:top w:val="nil"/>
              <w:left w:val="nil"/>
              <w:bottom w:val="nil"/>
              <w:right w:val="nil"/>
            </w:tcBorders>
            <w:shd w:val="clear" w:color="auto" w:fill="auto"/>
            <w:noWrap/>
            <w:vAlign w:val="bottom"/>
            <w:hideMark/>
          </w:tcPr>
          <w:p w14:paraId="5E91F3F8"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0494F4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7733CF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AF7D32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06D960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721703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DB00E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4BEF26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C66AB7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9CBED36"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63085C06" w14:textId="77777777" w:rsidTr="00D32E0B">
        <w:trPr>
          <w:trHeight w:val="315"/>
        </w:trPr>
        <w:tc>
          <w:tcPr>
            <w:tcW w:w="3980" w:type="dxa"/>
            <w:tcBorders>
              <w:top w:val="nil"/>
              <w:left w:val="nil"/>
              <w:bottom w:val="nil"/>
              <w:right w:val="nil"/>
            </w:tcBorders>
            <w:shd w:val="clear" w:color="auto" w:fill="auto"/>
            <w:noWrap/>
            <w:vAlign w:val="bottom"/>
            <w:hideMark/>
          </w:tcPr>
          <w:p w14:paraId="2DC45121"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Parle</w:t>
            </w:r>
            <w:proofErr w:type="spellEnd"/>
          </w:p>
        </w:tc>
        <w:tc>
          <w:tcPr>
            <w:tcW w:w="640" w:type="dxa"/>
            <w:tcBorders>
              <w:top w:val="nil"/>
              <w:left w:val="nil"/>
              <w:bottom w:val="nil"/>
              <w:right w:val="nil"/>
            </w:tcBorders>
            <w:shd w:val="clear" w:color="auto" w:fill="auto"/>
            <w:noWrap/>
            <w:vAlign w:val="bottom"/>
            <w:hideMark/>
          </w:tcPr>
          <w:p w14:paraId="5F69217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F35170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2C1A17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95B387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B9284A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EF7B67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01FA4C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90082C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3A650D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E77BFDD"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7DF06C75" w14:textId="77777777" w:rsidTr="00D32E0B">
        <w:trPr>
          <w:trHeight w:val="315"/>
        </w:trPr>
        <w:tc>
          <w:tcPr>
            <w:tcW w:w="3980" w:type="dxa"/>
            <w:tcBorders>
              <w:top w:val="nil"/>
              <w:left w:val="nil"/>
              <w:bottom w:val="nil"/>
              <w:right w:val="nil"/>
            </w:tcBorders>
            <w:shd w:val="clear" w:color="auto" w:fill="auto"/>
            <w:noWrap/>
            <w:vAlign w:val="bottom"/>
            <w:hideMark/>
          </w:tcPr>
          <w:p w14:paraId="52BF2AB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Club Social</w:t>
            </w:r>
          </w:p>
        </w:tc>
        <w:tc>
          <w:tcPr>
            <w:tcW w:w="640" w:type="dxa"/>
            <w:tcBorders>
              <w:top w:val="nil"/>
              <w:left w:val="nil"/>
              <w:bottom w:val="nil"/>
              <w:right w:val="nil"/>
            </w:tcBorders>
            <w:shd w:val="clear" w:color="auto" w:fill="auto"/>
            <w:noWrap/>
            <w:vAlign w:val="bottom"/>
            <w:hideMark/>
          </w:tcPr>
          <w:p w14:paraId="0AD7AFB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F7BC5A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A5AAC4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38EF48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E46F03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27AA21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5A9D91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FFB690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AF8373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F69EE86"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4B717C5" w14:textId="77777777" w:rsidTr="00D32E0B">
        <w:trPr>
          <w:trHeight w:val="315"/>
        </w:trPr>
        <w:tc>
          <w:tcPr>
            <w:tcW w:w="3980" w:type="dxa"/>
            <w:tcBorders>
              <w:top w:val="nil"/>
              <w:left w:val="nil"/>
              <w:bottom w:val="nil"/>
              <w:right w:val="nil"/>
            </w:tcBorders>
            <w:shd w:val="clear" w:color="auto" w:fill="auto"/>
            <w:noWrap/>
            <w:vAlign w:val="bottom"/>
            <w:hideMark/>
          </w:tcPr>
          <w:p w14:paraId="0B7DC649"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Marilan</w:t>
            </w:r>
            <w:proofErr w:type="spellEnd"/>
          </w:p>
        </w:tc>
        <w:tc>
          <w:tcPr>
            <w:tcW w:w="640" w:type="dxa"/>
            <w:tcBorders>
              <w:top w:val="nil"/>
              <w:left w:val="nil"/>
              <w:bottom w:val="nil"/>
              <w:right w:val="nil"/>
            </w:tcBorders>
            <w:shd w:val="clear" w:color="auto" w:fill="auto"/>
            <w:noWrap/>
            <w:vAlign w:val="bottom"/>
            <w:hideMark/>
          </w:tcPr>
          <w:p w14:paraId="732C82B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D9F4FB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3C10F8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07E23F6"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2364D6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843B19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800096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47491D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70B1F5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0BE6F0C"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46677E3" w14:textId="77777777" w:rsidTr="00D32E0B">
        <w:trPr>
          <w:trHeight w:val="315"/>
        </w:trPr>
        <w:tc>
          <w:tcPr>
            <w:tcW w:w="3980" w:type="dxa"/>
            <w:tcBorders>
              <w:top w:val="nil"/>
              <w:left w:val="nil"/>
              <w:bottom w:val="nil"/>
              <w:right w:val="nil"/>
            </w:tcBorders>
            <w:shd w:val="clear" w:color="auto" w:fill="auto"/>
            <w:noWrap/>
            <w:vAlign w:val="bottom"/>
            <w:hideMark/>
          </w:tcPr>
          <w:p w14:paraId="0F17B683"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Yoki</w:t>
            </w:r>
            <w:proofErr w:type="spellEnd"/>
          </w:p>
        </w:tc>
        <w:tc>
          <w:tcPr>
            <w:tcW w:w="640" w:type="dxa"/>
            <w:tcBorders>
              <w:top w:val="nil"/>
              <w:left w:val="nil"/>
              <w:bottom w:val="nil"/>
              <w:right w:val="nil"/>
            </w:tcBorders>
            <w:shd w:val="clear" w:color="auto" w:fill="auto"/>
            <w:noWrap/>
            <w:vAlign w:val="bottom"/>
            <w:hideMark/>
          </w:tcPr>
          <w:p w14:paraId="1BC1802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95F2E3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37CD517"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707966A"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922502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469B45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6396FF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488125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3490B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2A1632D"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2789E21" w14:textId="77777777" w:rsidTr="00D32E0B">
        <w:trPr>
          <w:trHeight w:val="315"/>
        </w:trPr>
        <w:tc>
          <w:tcPr>
            <w:tcW w:w="3980" w:type="dxa"/>
            <w:tcBorders>
              <w:top w:val="nil"/>
              <w:left w:val="nil"/>
              <w:bottom w:val="nil"/>
              <w:right w:val="nil"/>
            </w:tcBorders>
            <w:shd w:val="clear" w:color="auto" w:fill="auto"/>
            <w:noWrap/>
            <w:vAlign w:val="bottom"/>
            <w:hideMark/>
          </w:tcPr>
          <w:p w14:paraId="0A11FE55"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Barcel</w:t>
            </w:r>
            <w:proofErr w:type="spellEnd"/>
          </w:p>
        </w:tc>
        <w:tc>
          <w:tcPr>
            <w:tcW w:w="640" w:type="dxa"/>
            <w:tcBorders>
              <w:top w:val="nil"/>
              <w:left w:val="nil"/>
              <w:bottom w:val="nil"/>
              <w:right w:val="nil"/>
            </w:tcBorders>
            <w:shd w:val="clear" w:color="auto" w:fill="auto"/>
            <w:noWrap/>
            <w:vAlign w:val="bottom"/>
            <w:hideMark/>
          </w:tcPr>
          <w:p w14:paraId="6F56C590"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EE6187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C45E13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FDD5C7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A31DDA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611635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41D4E0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348718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3877A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A53F8B3"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59695152" w14:textId="77777777" w:rsidTr="00D32E0B">
        <w:trPr>
          <w:trHeight w:val="315"/>
        </w:trPr>
        <w:tc>
          <w:tcPr>
            <w:tcW w:w="3980" w:type="dxa"/>
            <w:tcBorders>
              <w:top w:val="nil"/>
              <w:left w:val="nil"/>
              <w:bottom w:val="nil"/>
              <w:right w:val="nil"/>
            </w:tcBorders>
            <w:shd w:val="clear" w:color="auto" w:fill="auto"/>
            <w:noWrap/>
            <w:vAlign w:val="bottom"/>
            <w:hideMark/>
          </w:tcPr>
          <w:p w14:paraId="08572D2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Chips</w:t>
            </w:r>
          </w:p>
        </w:tc>
        <w:tc>
          <w:tcPr>
            <w:tcW w:w="640" w:type="dxa"/>
            <w:tcBorders>
              <w:top w:val="nil"/>
              <w:left w:val="nil"/>
              <w:bottom w:val="nil"/>
              <w:right w:val="nil"/>
            </w:tcBorders>
            <w:shd w:val="clear" w:color="auto" w:fill="auto"/>
            <w:noWrap/>
            <w:vAlign w:val="bottom"/>
            <w:hideMark/>
          </w:tcPr>
          <w:p w14:paraId="136D2BB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E328B1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40F682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E1C1FE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800921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8F09C5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1ABCE9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720534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E2803B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0236869"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32C99DE3" w14:textId="77777777" w:rsidTr="00D32E0B">
        <w:trPr>
          <w:trHeight w:val="315"/>
        </w:trPr>
        <w:tc>
          <w:tcPr>
            <w:tcW w:w="3980" w:type="dxa"/>
            <w:tcBorders>
              <w:top w:val="nil"/>
              <w:left w:val="nil"/>
              <w:bottom w:val="nil"/>
              <w:right w:val="nil"/>
            </w:tcBorders>
            <w:shd w:val="clear" w:color="auto" w:fill="auto"/>
            <w:noWrap/>
            <w:vAlign w:val="bottom"/>
            <w:hideMark/>
          </w:tcPr>
          <w:p w14:paraId="38619413"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Deemah</w:t>
            </w:r>
            <w:proofErr w:type="spellEnd"/>
          </w:p>
        </w:tc>
        <w:tc>
          <w:tcPr>
            <w:tcW w:w="640" w:type="dxa"/>
            <w:tcBorders>
              <w:top w:val="nil"/>
              <w:left w:val="nil"/>
              <w:bottom w:val="nil"/>
              <w:right w:val="nil"/>
            </w:tcBorders>
            <w:shd w:val="clear" w:color="auto" w:fill="auto"/>
            <w:noWrap/>
            <w:vAlign w:val="bottom"/>
            <w:hideMark/>
          </w:tcPr>
          <w:p w14:paraId="127A7C37"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FFBFF4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17C401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6B2DC4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6B8DB7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CC95E5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435A8A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94794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FFD1B0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0339B4"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31ED49B6" w14:textId="77777777" w:rsidTr="00D32E0B">
        <w:trPr>
          <w:trHeight w:val="315"/>
        </w:trPr>
        <w:tc>
          <w:tcPr>
            <w:tcW w:w="3980" w:type="dxa"/>
            <w:tcBorders>
              <w:top w:val="nil"/>
              <w:left w:val="nil"/>
              <w:bottom w:val="nil"/>
              <w:right w:val="nil"/>
            </w:tcBorders>
            <w:shd w:val="clear" w:color="auto" w:fill="auto"/>
            <w:noWrap/>
            <w:vAlign w:val="bottom"/>
            <w:hideMark/>
          </w:tcPr>
          <w:p w14:paraId="7BBACBB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 xml:space="preserve">Al </w:t>
            </w:r>
            <w:proofErr w:type="spellStart"/>
            <w:r w:rsidRPr="00D42931">
              <w:rPr>
                <w:rFonts w:eastAsia="Times New Roman" w:cs="Times New Roman"/>
                <w:color w:val="000000"/>
                <w:sz w:val="24"/>
                <w:szCs w:val="24"/>
              </w:rPr>
              <w:t>Batal</w:t>
            </w:r>
            <w:proofErr w:type="spellEnd"/>
          </w:p>
        </w:tc>
        <w:tc>
          <w:tcPr>
            <w:tcW w:w="640" w:type="dxa"/>
            <w:tcBorders>
              <w:top w:val="nil"/>
              <w:left w:val="nil"/>
              <w:bottom w:val="nil"/>
              <w:right w:val="nil"/>
            </w:tcBorders>
            <w:shd w:val="clear" w:color="auto" w:fill="auto"/>
            <w:noWrap/>
            <w:vAlign w:val="bottom"/>
            <w:hideMark/>
          </w:tcPr>
          <w:p w14:paraId="48269C99"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C52878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525253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D12C35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3DDD30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FF674C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CEA2AE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E7D373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4BB00B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517ED0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0C4552E8" w14:textId="77777777" w:rsidTr="00D32E0B">
        <w:trPr>
          <w:trHeight w:val="315"/>
        </w:trPr>
        <w:tc>
          <w:tcPr>
            <w:tcW w:w="3980" w:type="dxa"/>
            <w:tcBorders>
              <w:top w:val="nil"/>
              <w:left w:val="nil"/>
              <w:bottom w:val="nil"/>
              <w:right w:val="nil"/>
            </w:tcBorders>
            <w:shd w:val="clear" w:color="auto" w:fill="auto"/>
            <w:noWrap/>
            <w:vAlign w:val="bottom"/>
            <w:hideMark/>
          </w:tcPr>
          <w:p w14:paraId="7731A40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Al Rifai</w:t>
            </w:r>
          </w:p>
        </w:tc>
        <w:tc>
          <w:tcPr>
            <w:tcW w:w="640" w:type="dxa"/>
            <w:tcBorders>
              <w:top w:val="nil"/>
              <w:left w:val="nil"/>
              <w:bottom w:val="nil"/>
              <w:right w:val="nil"/>
            </w:tcBorders>
            <w:shd w:val="clear" w:color="auto" w:fill="auto"/>
            <w:noWrap/>
            <w:vAlign w:val="bottom"/>
            <w:hideMark/>
          </w:tcPr>
          <w:p w14:paraId="466F9E3A"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315FBB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D65D9B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75D491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0C9155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D44E10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67ABB3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D6DF53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E661C7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E5E21D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195CC359" w14:textId="77777777" w:rsidTr="00D32E0B">
        <w:trPr>
          <w:trHeight w:val="315"/>
        </w:trPr>
        <w:tc>
          <w:tcPr>
            <w:tcW w:w="3980" w:type="dxa"/>
            <w:tcBorders>
              <w:top w:val="nil"/>
              <w:left w:val="nil"/>
              <w:bottom w:val="nil"/>
              <w:right w:val="nil"/>
            </w:tcBorders>
            <w:shd w:val="clear" w:color="auto" w:fill="auto"/>
            <w:noWrap/>
            <w:vAlign w:val="bottom"/>
            <w:hideMark/>
          </w:tcPr>
          <w:p w14:paraId="5A8A5649"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Pringles</w:t>
            </w:r>
          </w:p>
        </w:tc>
        <w:tc>
          <w:tcPr>
            <w:tcW w:w="640" w:type="dxa"/>
            <w:tcBorders>
              <w:top w:val="nil"/>
              <w:left w:val="nil"/>
              <w:bottom w:val="nil"/>
              <w:right w:val="nil"/>
            </w:tcBorders>
            <w:shd w:val="clear" w:color="auto" w:fill="auto"/>
            <w:noWrap/>
            <w:vAlign w:val="bottom"/>
            <w:hideMark/>
          </w:tcPr>
          <w:p w14:paraId="081D1DB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009BE3C"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0D3EBF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D0F8F3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8F4EA0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6C39E6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99FEF2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7A6143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963520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24EF01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0CD348AE" w14:textId="77777777" w:rsidTr="00D32E0B">
        <w:trPr>
          <w:trHeight w:val="315"/>
        </w:trPr>
        <w:tc>
          <w:tcPr>
            <w:tcW w:w="3980" w:type="dxa"/>
            <w:tcBorders>
              <w:top w:val="nil"/>
              <w:left w:val="nil"/>
              <w:bottom w:val="nil"/>
              <w:right w:val="nil"/>
            </w:tcBorders>
            <w:shd w:val="clear" w:color="auto" w:fill="auto"/>
            <w:noWrap/>
            <w:vAlign w:val="bottom"/>
            <w:hideMark/>
          </w:tcPr>
          <w:p w14:paraId="16BEFAE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McCoy’s</w:t>
            </w:r>
          </w:p>
        </w:tc>
        <w:tc>
          <w:tcPr>
            <w:tcW w:w="640" w:type="dxa"/>
            <w:tcBorders>
              <w:top w:val="nil"/>
              <w:left w:val="nil"/>
              <w:bottom w:val="nil"/>
              <w:right w:val="nil"/>
            </w:tcBorders>
            <w:shd w:val="clear" w:color="auto" w:fill="auto"/>
            <w:noWrap/>
            <w:vAlign w:val="bottom"/>
            <w:hideMark/>
          </w:tcPr>
          <w:p w14:paraId="37AB89DE"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AD4D45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1E35E3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AA1E51A"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FDF0C1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ADF623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6C790A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104304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8BBF73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E06FAE1"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6DC24866" w14:textId="77777777" w:rsidTr="00D32E0B">
        <w:trPr>
          <w:trHeight w:val="315"/>
        </w:trPr>
        <w:tc>
          <w:tcPr>
            <w:tcW w:w="3980" w:type="dxa"/>
            <w:tcBorders>
              <w:top w:val="nil"/>
              <w:left w:val="nil"/>
              <w:bottom w:val="nil"/>
              <w:right w:val="nil"/>
            </w:tcBorders>
            <w:shd w:val="clear" w:color="auto" w:fill="auto"/>
            <w:noWrap/>
            <w:vAlign w:val="bottom"/>
            <w:hideMark/>
          </w:tcPr>
          <w:p w14:paraId="209804D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Kettle Chips</w:t>
            </w:r>
          </w:p>
        </w:tc>
        <w:tc>
          <w:tcPr>
            <w:tcW w:w="640" w:type="dxa"/>
            <w:tcBorders>
              <w:top w:val="nil"/>
              <w:left w:val="nil"/>
              <w:bottom w:val="nil"/>
              <w:right w:val="nil"/>
            </w:tcBorders>
            <w:shd w:val="clear" w:color="auto" w:fill="auto"/>
            <w:noWrap/>
            <w:vAlign w:val="bottom"/>
            <w:hideMark/>
          </w:tcPr>
          <w:p w14:paraId="02FF815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F1154B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6EB210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560189D"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29D02B2"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C7D415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C40051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F10FBF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99EB85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9132012"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173C060D" w14:textId="77777777" w:rsidTr="00D32E0B">
        <w:trPr>
          <w:trHeight w:val="315"/>
        </w:trPr>
        <w:tc>
          <w:tcPr>
            <w:tcW w:w="3980" w:type="dxa"/>
            <w:tcBorders>
              <w:top w:val="nil"/>
              <w:left w:val="nil"/>
              <w:bottom w:val="nil"/>
              <w:right w:val="nil"/>
            </w:tcBorders>
            <w:shd w:val="clear" w:color="auto" w:fill="auto"/>
            <w:noWrap/>
            <w:vAlign w:val="bottom"/>
            <w:hideMark/>
          </w:tcPr>
          <w:p w14:paraId="5160669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Hula Hoops</w:t>
            </w:r>
          </w:p>
        </w:tc>
        <w:tc>
          <w:tcPr>
            <w:tcW w:w="640" w:type="dxa"/>
            <w:tcBorders>
              <w:top w:val="nil"/>
              <w:left w:val="nil"/>
              <w:bottom w:val="nil"/>
              <w:right w:val="nil"/>
            </w:tcBorders>
            <w:shd w:val="clear" w:color="auto" w:fill="auto"/>
            <w:noWrap/>
            <w:vAlign w:val="bottom"/>
            <w:hideMark/>
          </w:tcPr>
          <w:p w14:paraId="7A4D9516"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D5D571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E2EEF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CF72D63"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19501C3"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C7164A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52FAAE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0BBE4A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33F2C1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8A3C68"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4C0376DE" w14:textId="77777777" w:rsidTr="00D32E0B">
        <w:trPr>
          <w:trHeight w:val="315"/>
        </w:trPr>
        <w:tc>
          <w:tcPr>
            <w:tcW w:w="3980" w:type="dxa"/>
            <w:tcBorders>
              <w:top w:val="nil"/>
              <w:left w:val="nil"/>
              <w:bottom w:val="nil"/>
              <w:right w:val="nil"/>
            </w:tcBorders>
            <w:shd w:val="clear" w:color="auto" w:fill="auto"/>
            <w:noWrap/>
            <w:vAlign w:val="bottom"/>
            <w:hideMark/>
          </w:tcPr>
          <w:p w14:paraId="74C0D0E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Taro</w:t>
            </w:r>
          </w:p>
        </w:tc>
        <w:tc>
          <w:tcPr>
            <w:tcW w:w="640" w:type="dxa"/>
            <w:tcBorders>
              <w:top w:val="nil"/>
              <w:left w:val="nil"/>
              <w:bottom w:val="nil"/>
              <w:right w:val="nil"/>
            </w:tcBorders>
            <w:shd w:val="clear" w:color="auto" w:fill="auto"/>
            <w:noWrap/>
            <w:vAlign w:val="bottom"/>
            <w:hideMark/>
          </w:tcPr>
          <w:p w14:paraId="241AFFE4"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AD79CE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CAA2F6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7E9E0E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264FCD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743B90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C1E89AD"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A9491E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0AE45E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8BB7EFC"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5A56D8C4" w14:textId="77777777" w:rsidTr="00D32E0B">
        <w:trPr>
          <w:trHeight w:val="315"/>
        </w:trPr>
        <w:tc>
          <w:tcPr>
            <w:tcW w:w="3980" w:type="dxa"/>
            <w:tcBorders>
              <w:top w:val="nil"/>
              <w:left w:val="nil"/>
              <w:bottom w:val="nil"/>
              <w:right w:val="nil"/>
            </w:tcBorders>
            <w:shd w:val="clear" w:color="auto" w:fill="auto"/>
            <w:noWrap/>
            <w:vAlign w:val="bottom"/>
            <w:hideMark/>
          </w:tcPr>
          <w:p w14:paraId="3BF3FD1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 xml:space="preserve">Tao Kae </w:t>
            </w:r>
            <w:proofErr w:type="spellStart"/>
            <w:r w:rsidRPr="00D42931">
              <w:rPr>
                <w:rFonts w:eastAsia="Times New Roman" w:cs="Times New Roman"/>
                <w:color w:val="000000"/>
                <w:sz w:val="24"/>
                <w:szCs w:val="24"/>
              </w:rPr>
              <w:t>Noi</w:t>
            </w:r>
            <w:proofErr w:type="spellEnd"/>
          </w:p>
        </w:tc>
        <w:tc>
          <w:tcPr>
            <w:tcW w:w="640" w:type="dxa"/>
            <w:tcBorders>
              <w:top w:val="nil"/>
              <w:left w:val="nil"/>
              <w:bottom w:val="nil"/>
              <w:right w:val="nil"/>
            </w:tcBorders>
            <w:shd w:val="clear" w:color="auto" w:fill="auto"/>
            <w:noWrap/>
            <w:vAlign w:val="bottom"/>
            <w:hideMark/>
          </w:tcPr>
          <w:p w14:paraId="1A41180D"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E44632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09C53A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84276B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8D097F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56341D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BE19DCA"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96F093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3C0D9E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874F7E5"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59BBCE5F" w14:textId="77777777" w:rsidTr="00D32E0B">
        <w:trPr>
          <w:trHeight w:val="315"/>
        </w:trPr>
        <w:tc>
          <w:tcPr>
            <w:tcW w:w="3980" w:type="dxa"/>
            <w:tcBorders>
              <w:top w:val="nil"/>
              <w:left w:val="nil"/>
              <w:bottom w:val="nil"/>
              <w:right w:val="nil"/>
            </w:tcBorders>
            <w:shd w:val="clear" w:color="auto" w:fill="auto"/>
            <w:noWrap/>
            <w:vAlign w:val="bottom"/>
            <w:hideMark/>
          </w:tcPr>
          <w:p w14:paraId="50C6C97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Tasto</w:t>
            </w:r>
          </w:p>
        </w:tc>
        <w:tc>
          <w:tcPr>
            <w:tcW w:w="640" w:type="dxa"/>
            <w:tcBorders>
              <w:top w:val="nil"/>
              <w:left w:val="nil"/>
              <w:bottom w:val="nil"/>
              <w:right w:val="nil"/>
            </w:tcBorders>
            <w:shd w:val="clear" w:color="auto" w:fill="auto"/>
            <w:noWrap/>
            <w:vAlign w:val="bottom"/>
            <w:hideMark/>
          </w:tcPr>
          <w:p w14:paraId="752BDA81"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E6A85D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79E6AF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37B67D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04B8D9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D8344DF"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FF6249C"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0E7496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3F8520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870C82A"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3B19B60E" w14:textId="77777777" w:rsidTr="00D32E0B">
        <w:trPr>
          <w:trHeight w:val="315"/>
        </w:trPr>
        <w:tc>
          <w:tcPr>
            <w:tcW w:w="3980" w:type="dxa"/>
            <w:tcBorders>
              <w:top w:val="nil"/>
              <w:left w:val="nil"/>
              <w:bottom w:val="nil"/>
              <w:right w:val="nil"/>
            </w:tcBorders>
            <w:shd w:val="clear" w:color="auto" w:fill="auto"/>
            <w:noWrap/>
            <w:vAlign w:val="bottom"/>
            <w:hideMark/>
          </w:tcPr>
          <w:p w14:paraId="14E8E78F"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Koh-Kae</w:t>
            </w:r>
          </w:p>
        </w:tc>
        <w:tc>
          <w:tcPr>
            <w:tcW w:w="640" w:type="dxa"/>
            <w:tcBorders>
              <w:top w:val="nil"/>
              <w:left w:val="nil"/>
              <w:bottom w:val="nil"/>
              <w:right w:val="nil"/>
            </w:tcBorders>
            <w:shd w:val="clear" w:color="auto" w:fill="auto"/>
            <w:noWrap/>
            <w:vAlign w:val="bottom"/>
            <w:hideMark/>
          </w:tcPr>
          <w:p w14:paraId="460812A5"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EC01889"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A7A1C61"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99FA28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C2C2250"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342D332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45101BB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603E5F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E9A0E32"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71F695B" w14:textId="77777777" w:rsidR="001E4AD2" w:rsidRPr="00D42931" w:rsidRDefault="001E4AD2" w:rsidP="00D32E0B">
            <w:pPr>
              <w:spacing w:line="240" w:lineRule="auto"/>
              <w:rPr>
                <w:rFonts w:eastAsia="Times New Roman" w:cs="Times New Roman"/>
                <w:color w:val="000000"/>
                <w:sz w:val="24"/>
                <w:szCs w:val="24"/>
              </w:rPr>
            </w:pPr>
          </w:p>
        </w:tc>
      </w:tr>
      <w:tr w:rsidR="001E4AD2" w:rsidRPr="00D42931" w14:paraId="2EA2B6DE" w14:textId="77777777" w:rsidTr="00D32E0B">
        <w:trPr>
          <w:trHeight w:val="315"/>
        </w:trPr>
        <w:tc>
          <w:tcPr>
            <w:tcW w:w="3980" w:type="dxa"/>
            <w:tcBorders>
              <w:top w:val="nil"/>
              <w:left w:val="nil"/>
              <w:bottom w:val="nil"/>
              <w:right w:val="nil"/>
            </w:tcBorders>
            <w:shd w:val="clear" w:color="auto" w:fill="auto"/>
            <w:noWrap/>
            <w:vAlign w:val="bottom"/>
            <w:hideMark/>
          </w:tcPr>
          <w:p w14:paraId="646A037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Funny Frisch</w:t>
            </w:r>
          </w:p>
        </w:tc>
        <w:tc>
          <w:tcPr>
            <w:tcW w:w="640" w:type="dxa"/>
            <w:tcBorders>
              <w:top w:val="nil"/>
              <w:left w:val="nil"/>
              <w:bottom w:val="nil"/>
              <w:right w:val="nil"/>
            </w:tcBorders>
            <w:shd w:val="clear" w:color="auto" w:fill="auto"/>
            <w:noWrap/>
            <w:vAlign w:val="bottom"/>
            <w:hideMark/>
          </w:tcPr>
          <w:p w14:paraId="5212BD0C"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33EB5BA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72753BB"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6AC40CC4"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E2AA141"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4792396"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6571DC3"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71DADBE"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189EF4B8"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51EEE25"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242E6DA8" w14:textId="77777777" w:rsidTr="00D32E0B">
        <w:trPr>
          <w:trHeight w:val="315"/>
        </w:trPr>
        <w:tc>
          <w:tcPr>
            <w:tcW w:w="3980" w:type="dxa"/>
            <w:tcBorders>
              <w:top w:val="nil"/>
              <w:left w:val="nil"/>
              <w:bottom w:val="nil"/>
              <w:right w:val="nil"/>
            </w:tcBorders>
            <w:shd w:val="clear" w:color="auto" w:fill="auto"/>
            <w:noWrap/>
            <w:vAlign w:val="bottom"/>
            <w:hideMark/>
          </w:tcPr>
          <w:p w14:paraId="334E29AE" w14:textId="77777777" w:rsidR="001E4AD2" w:rsidRPr="00D42931" w:rsidRDefault="001E4AD2" w:rsidP="00D32E0B">
            <w:pPr>
              <w:spacing w:line="240" w:lineRule="auto"/>
              <w:rPr>
                <w:rFonts w:eastAsia="Times New Roman" w:cs="Times New Roman"/>
                <w:color w:val="000000"/>
                <w:sz w:val="24"/>
                <w:szCs w:val="24"/>
              </w:rPr>
            </w:pPr>
            <w:proofErr w:type="spellStart"/>
            <w:r w:rsidRPr="00D42931">
              <w:rPr>
                <w:rFonts w:eastAsia="Times New Roman" w:cs="Times New Roman"/>
                <w:color w:val="000000"/>
                <w:sz w:val="24"/>
                <w:szCs w:val="24"/>
              </w:rPr>
              <w:t>Chio</w:t>
            </w:r>
            <w:proofErr w:type="spellEnd"/>
          </w:p>
        </w:tc>
        <w:tc>
          <w:tcPr>
            <w:tcW w:w="640" w:type="dxa"/>
            <w:tcBorders>
              <w:top w:val="nil"/>
              <w:left w:val="nil"/>
              <w:bottom w:val="nil"/>
              <w:right w:val="nil"/>
            </w:tcBorders>
            <w:shd w:val="clear" w:color="auto" w:fill="auto"/>
            <w:noWrap/>
            <w:vAlign w:val="bottom"/>
            <w:hideMark/>
          </w:tcPr>
          <w:p w14:paraId="58A1D98B"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423817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12A6F25"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3F6D22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2EE8273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B3519B0" w14:textId="77777777" w:rsidR="001E4AD2" w:rsidRPr="00D42931" w:rsidRDefault="001E4AD2" w:rsidP="00D32E0B">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F272AF6"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7CA7F7C7"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52D99A62" w14:textId="77777777" w:rsidR="001E4AD2" w:rsidRPr="00D42931" w:rsidRDefault="001E4AD2" w:rsidP="00D32E0B">
            <w:pPr>
              <w:spacing w:line="240" w:lineRule="auto"/>
              <w:rPr>
                <w:rFonts w:ascii="Times New Roman" w:eastAsia="Times New Roman" w:hAnsi="Times New Roman" w:cs="Times New Roman"/>
              </w:rPr>
            </w:pPr>
          </w:p>
        </w:tc>
        <w:tc>
          <w:tcPr>
            <w:tcW w:w="640" w:type="dxa"/>
            <w:tcBorders>
              <w:top w:val="nil"/>
              <w:left w:val="nil"/>
              <w:bottom w:val="nil"/>
              <w:right w:val="nil"/>
            </w:tcBorders>
            <w:shd w:val="clear" w:color="auto" w:fill="auto"/>
            <w:noWrap/>
            <w:vAlign w:val="bottom"/>
            <w:hideMark/>
          </w:tcPr>
          <w:p w14:paraId="01047CA5" w14:textId="77777777" w:rsidR="001E4AD2" w:rsidRPr="00D42931" w:rsidRDefault="001E4AD2" w:rsidP="00D32E0B">
            <w:pPr>
              <w:spacing w:line="240" w:lineRule="auto"/>
              <w:rPr>
                <w:rFonts w:ascii="Times New Roman" w:eastAsia="Times New Roman" w:hAnsi="Times New Roman" w:cs="Times New Roman"/>
              </w:rPr>
            </w:pPr>
          </w:p>
        </w:tc>
      </w:tr>
      <w:tr w:rsidR="001E4AD2" w:rsidRPr="00D42931" w14:paraId="00963A1D" w14:textId="77777777" w:rsidTr="00D32E0B">
        <w:trPr>
          <w:trHeight w:val="315"/>
        </w:trPr>
        <w:tc>
          <w:tcPr>
            <w:tcW w:w="3980" w:type="dxa"/>
            <w:tcBorders>
              <w:top w:val="nil"/>
              <w:left w:val="nil"/>
              <w:bottom w:val="nil"/>
              <w:right w:val="nil"/>
            </w:tcBorders>
            <w:shd w:val="clear" w:color="auto" w:fill="auto"/>
            <w:noWrap/>
            <w:vAlign w:val="bottom"/>
            <w:hideMark/>
          </w:tcPr>
          <w:p w14:paraId="243183DA" w14:textId="77777777" w:rsidR="001E4AD2" w:rsidRPr="00D42931" w:rsidRDefault="001E4AD2" w:rsidP="00D32E0B">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Quaker</w:t>
            </w:r>
            <w:r>
              <w:rPr>
                <w:rFonts w:eastAsia="Times New Roman" w:cs="Times New Roman"/>
                <w:b/>
                <w:bCs/>
                <w:color w:val="000000"/>
                <w:sz w:val="24"/>
                <w:szCs w:val="24"/>
              </w:rPr>
              <w:t xml:space="preserve"> Oats</w:t>
            </w:r>
          </w:p>
        </w:tc>
        <w:tc>
          <w:tcPr>
            <w:tcW w:w="640" w:type="dxa"/>
            <w:tcBorders>
              <w:top w:val="nil"/>
              <w:left w:val="nil"/>
              <w:bottom w:val="nil"/>
              <w:right w:val="nil"/>
            </w:tcBorders>
            <w:shd w:val="clear" w:color="auto" w:fill="auto"/>
            <w:noWrap/>
            <w:vAlign w:val="bottom"/>
            <w:hideMark/>
          </w:tcPr>
          <w:p w14:paraId="1A9BFB8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D0E3F00"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693E55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2D1FFEB"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D538E85"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98F6E58"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E88F14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69CD2F6"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955FA9C"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27C2B4E" w14:textId="77777777" w:rsidR="001E4AD2" w:rsidRPr="00D42931" w:rsidRDefault="001E4AD2" w:rsidP="00D32E0B">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6E295F" w:rsidRPr="00D42931" w14:paraId="39A31F49" w14:textId="77777777" w:rsidTr="00D32E0B">
        <w:trPr>
          <w:trHeight w:val="315"/>
        </w:trPr>
        <w:tc>
          <w:tcPr>
            <w:tcW w:w="3980" w:type="dxa"/>
            <w:tcBorders>
              <w:top w:val="nil"/>
              <w:left w:val="nil"/>
              <w:bottom w:val="nil"/>
              <w:right w:val="nil"/>
            </w:tcBorders>
            <w:shd w:val="clear" w:color="auto" w:fill="auto"/>
            <w:noWrap/>
            <w:vAlign w:val="bottom"/>
            <w:hideMark/>
          </w:tcPr>
          <w:p w14:paraId="14AEE313" w14:textId="77777777" w:rsidR="006E295F" w:rsidRPr="00D42931" w:rsidRDefault="006E295F" w:rsidP="006E295F">
            <w:pPr>
              <w:spacing w:line="240" w:lineRule="auto"/>
              <w:rPr>
                <w:rFonts w:eastAsia="Times New Roman" w:cs="Times New Roman"/>
                <w:b/>
                <w:bCs/>
                <w:color w:val="000000"/>
                <w:sz w:val="24"/>
                <w:szCs w:val="24"/>
              </w:rPr>
            </w:pPr>
            <w:r w:rsidRPr="00D42931">
              <w:rPr>
                <w:rFonts w:eastAsia="Times New Roman" w:cs="Times New Roman"/>
                <w:b/>
                <w:bCs/>
                <w:color w:val="000000"/>
                <w:sz w:val="24"/>
                <w:szCs w:val="24"/>
              </w:rPr>
              <w:t>Rockstar</w:t>
            </w:r>
          </w:p>
        </w:tc>
        <w:tc>
          <w:tcPr>
            <w:tcW w:w="640" w:type="dxa"/>
            <w:tcBorders>
              <w:top w:val="nil"/>
              <w:left w:val="nil"/>
              <w:bottom w:val="nil"/>
              <w:right w:val="nil"/>
            </w:tcBorders>
            <w:shd w:val="clear" w:color="auto" w:fill="auto"/>
            <w:noWrap/>
            <w:vAlign w:val="bottom"/>
            <w:hideMark/>
          </w:tcPr>
          <w:p w14:paraId="144A1AE9" w14:textId="2E2924BE" w:rsidR="006E295F" w:rsidRPr="00D42931" w:rsidRDefault="006E295F" w:rsidP="006E295F">
            <w:pPr>
              <w:spacing w:line="240" w:lineRule="auto"/>
              <w:rPr>
                <w:rFonts w:eastAsia="Times New Roman" w:cs="Times New Roman"/>
                <w:color w:val="000000"/>
                <w:sz w:val="24"/>
                <w:szCs w:val="24"/>
              </w:rPr>
            </w:pPr>
            <w:r>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9F7094C" w14:textId="10AEF277"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52CB2B5" w14:textId="229889C9"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ED0743C" w14:textId="56F8A44F"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E0821A0" w14:textId="5793E51E"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8FECC78" w14:textId="5FC991C1"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1F6ED29" w14:textId="52E97B7E"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08F5285F" w14:textId="62337D91"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01A7C42" w14:textId="6C6519FC"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31DCF36" w14:textId="7DA2D17A" w:rsidR="006E295F" w:rsidRPr="00D42931" w:rsidRDefault="006E295F" w:rsidP="006E295F">
            <w:pPr>
              <w:spacing w:line="240" w:lineRule="auto"/>
              <w:rPr>
                <w:rFonts w:eastAsia="Times New Roman" w:cs="Times New Roman"/>
                <w:color w:val="000000"/>
                <w:sz w:val="24"/>
                <w:szCs w:val="24"/>
              </w:rPr>
            </w:pPr>
          </w:p>
        </w:tc>
      </w:tr>
      <w:tr w:rsidR="006E295F" w:rsidRPr="00D42931" w14:paraId="04631A1D" w14:textId="77777777" w:rsidTr="00D32E0B">
        <w:trPr>
          <w:trHeight w:val="315"/>
        </w:trPr>
        <w:tc>
          <w:tcPr>
            <w:tcW w:w="3980" w:type="dxa"/>
            <w:tcBorders>
              <w:top w:val="nil"/>
              <w:left w:val="nil"/>
              <w:bottom w:val="nil"/>
              <w:right w:val="nil"/>
            </w:tcBorders>
            <w:shd w:val="clear" w:color="auto" w:fill="auto"/>
            <w:noWrap/>
            <w:vAlign w:val="bottom"/>
            <w:hideMark/>
          </w:tcPr>
          <w:p w14:paraId="1E4017CB" w14:textId="5A91DD03" w:rsidR="006E295F" w:rsidRPr="00D42931" w:rsidRDefault="006E295F" w:rsidP="006E295F">
            <w:pPr>
              <w:spacing w:line="240" w:lineRule="auto"/>
              <w:rPr>
                <w:rFonts w:eastAsia="Times New Roman" w:cs="Times New Roman"/>
                <w:b/>
                <w:bCs/>
                <w:color w:val="000000"/>
                <w:sz w:val="24"/>
                <w:szCs w:val="24"/>
              </w:rPr>
            </w:pPr>
            <w:r>
              <w:rPr>
                <w:rFonts w:eastAsia="Times New Roman" w:cs="Times New Roman"/>
                <w:b/>
                <w:bCs/>
                <w:color w:val="000000"/>
                <w:sz w:val="24"/>
                <w:szCs w:val="24"/>
              </w:rPr>
              <w:t>Sting</w:t>
            </w:r>
          </w:p>
        </w:tc>
        <w:tc>
          <w:tcPr>
            <w:tcW w:w="640" w:type="dxa"/>
            <w:tcBorders>
              <w:top w:val="nil"/>
              <w:left w:val="nil"/>
              <w:bottom w:val="nil"/>
              <w:right w:val="nil"/>
            </w:tcBorders>
            <w:shd w:val="clear" w:color="auto" w:fill="auto"/>
            <w:noWrap/>
            <w:vAlign w:val="bottom"/>
            <w:hideMark/>
          </w:tcPr>
          <w:p w14:paraId="1BDD9580" w14:textId="28D8AA50"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EBD0ACF" w14:textId="1B0A856C"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55464FA" w14:textId="7DAD4936"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21B2AEBD" w14:textId="7BDE99AB"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5EE657A2" w14:textId="25BA3B78"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45BCCCED" w14:textId="7488384B"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70E693A" w14:textId="28E47CF3"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7EE7BAB2" w14:textId="609A38BD"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AF23CC5" w14:textId="634E1C0B"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A122004" w14:textId="177F88EC" w:rsidR="006E295F" w:rsidRPr="00D42931" w:rsidRDefault="006E295F" w:rsidP="006E295F">
            <w:pPr>
              <w:spacing w:line="240" w:lineRule="auto"/>
              <w:rPr>
                <w:rFonts w:eastAsia="Times New Roman" w:cs="Times New Roman"/>
                <w:color w:val="000000"/>
                <w:sz w:val="24"/>
                <w:szCs w:val="24"/>
              </w:rPr>
            </w:pPr>
          </w:p>
        </w:tc>
      </w:tr>
      <w:tr w:rsidR="006E295F" w:rsidRPr="00D42931" w14:paraId="1EF0EDFB" w14:textId="77777777" w:rsidTr="00D32E0B">
        <w:trPr>
          <w:trHeight w:val="315"/>
        </w:trPr>
        <w:tc>
          <w:tcPr>
            <w:tcW w:w="3980" w:type="dxa"/>
            <w:tcBorders>
              <w:top w:val="nil"/>
              <w:left w:val="nil"/>
              <w:bottom w:val="nil"/>
              <w:right w:val="nil"/>
            </w:tcBorders>
            <w:shd w:val="clear" w:color="auto" w:fill="auto"/>
            <w:noWrap/>
            <w:vAlign w:val="bottom"/>
            <w:hideMark/>
          </w:tcPr>
          <w:p w14:paraId="68ED8A26" w14:textId="77777777"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Red Bull</w:t>
            </w:r>
          </w:p>
        </w:tc>
        <w:tc>
          <w:tcPr>
            <w:tcW w:w="640" w:type="dxa"/>
            <w:tcBorders>
              <w:top w:val="nil"/>
              <w:left w:val="nil"/>
              <w:bottom w:val="nil"/>
              <w:right w:val="nil"/>
            </w:tcBorders>
            <w:shd w:val="clear" w:color="auto" w:fill="auto"/>
            <w:noWrap/>
            <w:vAlign w:val="bottom"/>
            <w:hideMark/>
          </w:tcPr>
          <w:p w14:paraId="7BD9B5CF" w14:textId="2169F2F4"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A20B684" w14:textId="5126C132"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0406CA96" w14:textId="491AFCA8"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3968DCC" w14:textId="731886F0"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1CA9285" w14:textId="34E9B1A0"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363AFC4" w14:textId="110A9589"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425AB590" w14:textId="41C78839"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CF43A78" w14:textId="0A3B9AC5"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073C950" w14:textId="2BAD3037"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64FED2FC" w14:textId="06C201F8"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6E295F" w:rsidRPr="00D42931" w14:paraId="488FCC68" w14:textId="77777777" w:rsidTr="00D32E0B">
        <w:trPr>
          <w:trHeight w:val="315"/>
        </w:trPr>
        <w:tc>
          <w:tcPr>
            <w:tcW w:w="3980" w:type="dxa"/>
            <w:tcBorders>
              <w:top w:val="nil"/>
              <w:left w:val="nil"/>
              <w:bottom w:val="nil"/>
              <w:right w:val="nil"/>
            </w:tcBorders>
            <w:shd w:val="clear" w:color="auto" w:fill="auto"/>
            <w:noWrap/>
            <w:vAlign w:val="bottom"/>
            <w:hideMark/>
          </w:tcPr>
          <w:p w14:paraId="1BE68742" w14:textId="77777777"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Monster</w:t>
            </w:r>
          </w:p>
        </w:tc>
        <w:tc>
          <w:tcPr>
            <w:tcW w:w="640" w:type="dxa"/>
            <w:tcBorders>
              <w:top w:val="nil"/>
              <w:left w:val="nil"/>
              <w:bottom w:val="nil"/>
              <w:right w:val="nil"/>
            </w:tcBorders>
            <w:shd w:val="clear" w:color="auto" w:fill="auto"/>
            <w:noWrap/>
            <w:vAlign w:val="bottom"/>
            <w:hideMark/>
          </w:tcPr>
          <w:p w14:paraId="75DFB6FB" w14:textId="2D3FEC24"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227BAA61" w14:textId="7003F6FA"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7D4413FE" w14:textId="5F210E77"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7BFDF6D" w14:textId="112ACAAA"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6EB1EA8" w14:textId="6E1437A9"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1503E681" w14:textId="08979AE4"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51AEA3AD" w14:textId="033A2196"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33CA0242" w14:textId="43A506E1" w:rsidR="006E295F" w:rsidRPr="00D42931" w:rsidRDefault="006E295F" w:rsidP="006E295F">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hideMark/>
          </w:tcPr>
          <w:p w14:paraId="67C572B8" w14:textId="2D05AF3F" w:rsidR="006E295F" w:rsidRPr="00D42931" w:rsidRDefault="006E295F" w:rsidP="006E295F">
            <w:pPr>
              <w:spacing w:line="240" w:lineRule="auto"/>
              <w:rPr>
                <w:rFonts w:eastAsia="Times New Roman" w:cs="Times New Roman"/>
                <w:color w:val="000000"/>
                <w:sz w:val="24"/>
                <w:szCs w:val="24"/>
              </w:rPr>
            </w:pPr>
          </w:p>
        </w:tc>
        <w:tc>
          <w:tcPr>
            <w:tcW w:w="640" w:type="dxa"/>
            <w:tcBorders>
              <w:top w:val="nil"/>
              <w:left w:val="nil"/>
              <w:bottom w:val="nil"/>
              <w:right w:val="nil"/>
            </w:tcBorders>
            <w:shd w:val="clear" w:color="auto" w:fill="auto"/>
            <w:noWrap/>
            <w:vAlign w:val="bottom"/>
            <w:hideMark/>
          </w:tcPr>
          <w:p w14:paraId="1CCEE765" w14:textId="4E20BEA1" w:rsidR="006E295F" w:rsidRPr="00D42931" w:rsidRDefault="006E295F" w:rsidP="006E295F">
            <w:pPr>
              <w:spacing w:line="240" w:lineRule="auto"/>
              <w:rPr>
                <w:rFonts w:eastAsia="Times New Roman" w:cs="Times New Roman"/>
                <w:color w:val="000000"/>
                <w:sz w:val="24"/>
                <w:szCs w:val="24"/>
              </w:rPr>
            </w:pPr>
          </w:p>
        </w:tc>
      </w:tr>
      <w:tr w:rsidR="001E4AD2" w:rsidRPr="00D42931" w14:paraId="3B634F2F" w14:textId="77777777" w:rsidTr="00D32E0B">
        <w:trPr>
          <w:trHeight w:val="315"/>
        </w:trPr>
        <w:tc>
          <w:tcPr>
            <w:tcW w:w="3980" w:type="dxa"/>
            <w:tcBorders>
              <w:top w:val="nil"/>
              <w:left w:val="nil"/>
              <w:bottom w:val="nil"/>
              <w:right w:val="nil"/>
            </w:tcBorders>
            <w:shd w:val="clear" w:color="auto" w:fill="auto"/>
            <w:noWrap/>
            <w:vAlign w:val="bottom"/>
          </w:tcPr>
          <w:p w14:paraId="35F61A86" w14:textId="309F7845" w:rsidR="001E4AD2" w:rsidRPr="00D42931" w:rsidRDefault="001E4AD2" w:rsidP="001E4AD2">
            <w:pPr>
              <w:spacing w:line="240" w:lineRule="auto"/>
              <w:rPr>
                <w:rFonts w:eastAsia="Times New Roman" w:cs="Times New Roman"/>
                <w:color w:val="000000"/>
                <w:sz w:val="24"/>
                <w:szCs w:val="24"/>
              </w:rPr>
            </w:pPr>
            <w:r>
              <w:rPr>
                <w:rFonts w:eastAsia="Times New Roman" w:cs="Times New Roman"/>
                <w:color w:val="000000"/>
                <w:sz w:val="24"/>
                <w:szCs w:val="24"/>
              </w:rPr>
              <w:t>The PepsiCo Company</w:t>
            </w:r>
          </w:p>
        </w:tc>
        <w:tc>
          <w:tcPr>
            <w:tcW w:w="640" w:type="dxa"/>
            <w:tcBorders>
              <w:top w:val="nil"/>
              <w:left w:val="nil"/>
              <w:bottom w:val="nil"/>
              <w:right w:val="nil"/>
            </w:tcBorders>
            <w:shd w:val="clear" w:color="auto" w:fill="auto"/>
            <w:noWrap/>
            <w:vAlign w:val="bottom"/>
          </w:tcPr>
          <w:p w14:paraId="3D64459F" w14:textId="5624C4B2"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4ACFAE6A" w14:textId="5C617C78"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1C63078E" w14:textId="11EAA420"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1E258D68" w14:textId="2FEE1121"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21AE98D0" w14:textId="26FBBD2C"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422928B9" w14:textId="4D4FA108"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400C0DC9" w14:textId="20EFBBC0"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2979A3EC" w14:textId="0381726A"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3A926EA6" w14:textId="15003B62"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1EABAEF2" w14:textId="32A2F8BD"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7B843AE0" w14:textId="77777777" w:rsidTr="00D32E0B">
        <w:trPr>
          <w:trHeight w:val="315"/>
        </w:trPr>
        <w:tc>
          <w:tcPr>
            <w:tcW w:w="3980" w:type="dxa"/>
            <w:tcBorders>
              <w:top w:val="nil"/>
              <w:left w:val="nil"/>
              <w:bottom w:val="nil"/>
              <w:right w:val="nil"/>
            </w:tcBorders>
            <w:shd w:val="clear" w:color="auto" w:fill="auto"/>
            <w:noWrap/>
            <w:vAlign w:val="bottom"/>
          </w:tcPr>
          <w:p w14:paraId="6C93A3B8" w14:textId="69FC4577" w:rsidR="001E4AD2" w:rsidRDefault="001E4AD2" w:rsidP="001E4AD2">
            <w:pPr>
              <w:spacing w:line="240" w:lineRule="auto"/>
              <w:rPr>
                <w:rFonts w:eastAsia="Times New Roman" w:cs="Times New Roman"/>
                <w:color w:val="000000"/>
                <w:sz w:val="24"/>
                <w:szCs w:val="24"/>
              </w:rPr>
            </w:pPr>
            <w:r>
              <w:rPr>
                <w:rFonts w:eastAsia="Times New Roman" w:cs="Times New Roman"/>
                <w:color w:val="000000"/>
                <w:sz w:val="24"/>
                <w:szCs w:val="24"/>
              </w:rPr>
              <w:t>The Coca-Cola Company</w:t>
            </w:r>
          </w:p>
        </w:tc>
        <w:tc>
          <w:tcPr>
            <w:tcW w:w="640" w:type="dxa"/>
            <w:tcBorders>
              <w:top w:val="nil"/>
              <w:left w:val="nil"/>
              <w:bottom w:val="nil"/>
              <w:right w:val="nil"/>
            </w:tcBorders>
            <w:shd w:val="clear" w:color="auto" w:fill="auto"/>
            <w:noWrap/>
            <w:vAlign w:val="bottom"/>
          </w:tcPr>
          <w:p w14:paraId="76FCBEA7" w14:textId="31984970"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592B13C3" w14:textId="30D192EE"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64A20CDC" w14:textId="2ABA10BE"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37D438C7" w14:textId="70E23C64"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6392F080" w14:textId="06F462EB"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17213FE9" w14:textId="165603FC"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719D8636" w14:textId="41A9A3E5"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4332CB24" w14:textId="627CB133"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0EA7F1EF" w14:textId="7075488E"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5BF906BC" w14:textId="268BF3F6"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6A72F80E" w14:textId="77777777" w:rsidTr="00D32E0B">
        <w:trPr>
          <w:trHeight w:val="315"/>
        </w:trPr>
        <w:tc>
          <w:tcPr>
            <w:tcW w:w="3980" w:type="dxa"/>
            <w:tcBorders>
              <w:top w:val="nil"/>
              <w:left w:val="nil"/>
              <w:bottom w:val="nil"/>
              <w:right w:val="nil"/>
            </w:tcBorders>
            <w:shd w:val="clear" w:color="auto" w:fill="auto"/>
            <w:noWrap/>
            <w:vAlign w:val="bottom"/>
          </w:tcPr>
          <w:p w14:paraId="699F28E6" w14:textId="7D918F29" w:rsidR="001E4AD2" w:rsidRDefault="001E4AD2" w:rsidP="001E4AD2">
            <w:pPr>
              <w:spacing w:line="240" w:lineRule="auto"/>
              <w:rPr>
                <w:rFonts w:eastAsia="Times New Roman" w:cs="Times New Roman"/>
                <w:color w:val="000000"/>
                <w:sz w:val="24"/>
                <w:szCs w:val="24"/>
              </w:rPr>
            </w:pPr>
            <w:r>
              <w:rPr>
                <w:rFonts w:eastAsia="Times New Roman" w:cs="Times New Roman"/>
                <w:color w:val="000000"/>
                <w:sz w:val="24"/>
                <w:szCs w:val="24"/>
              </w:rPr>
              <w:t>Unilever</w:t>
            </w:r>
          </w:p>
        </w:tc>
        <w:tc>
          <w:tcPr>
            <w:tcW w:w="640" w:type="dxa"/>
            <w:tcBorders>
              <w:top w:val="nil"/>
              <w:left w:val="nil"/>
              <w:bottom w:val="nil"/>
              <w:right w:val="nil"/>
            </w:tcBorders>
            <w:shd w:val="clear" w:color="auto" w:fill="auto"/>
            <w:noWrap/>
            <w:vAlign w:val="bottom"/>
          </w:tcPr>
          <w:p w14:paraId="19F0EB87" w14:textId="621AE4A7"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4A886A11" w14:textId="3CC2D507"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6E59E7B6" w14:textId="197338C6"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0A1B33A5" w14:textId="7455C57D"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5099049A" w14:textId="19864A24"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1952629C" w14:textId="4FD71920"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089DCC46" w14:textId="09EBB67F"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28B2457D" w14:textId="32C4DFC2"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5A209EC1" w14:textId="45C8E31A"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307743DB" w14:textId="32A44150" w:rsidR="001E4AD2"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r>
      <w:tr w:rsidR="001E4AD2" w:rsidRPr="00D42931" w14:paraId="7C28E9D0" w14:textId="77777777" w:rsidTr="00D32E0B">
        <w:trPr>
          <w:trHeight w:val="315"/>
        </w:trPr>
        <w:tc>
          <w:tcPr>
            <w:tcW w:w="3980" w:type="dxa"/>
            <w:tcBorders>
              <w:top w:val="nil"/>
              <w:left w:val="nil"/>
              <w:bottom w:val="nil"/>
              <w:right w:val="nil"/>
            </w:tcBorders>
            <w:shd w:val="clear" w:color="auto" w:fill="auto"/>
            <w:noWrap/>
            <w:vAlign w:val="bottom"/>
          </w:tcPr>
          <w:p w14:paraId="7A6B95C1" w14:textId="768BD63A" w:rsidR="001E4AD2" w:rsidRDefault="001E4AD2" w:rsidP="001E4AD2">
            <w:pPr>
              <w:spacing w:line="240" w:lineRule="auto"/>
              <w:rPr>
                <w:rFonts w:eastAsia="Times New Roman" w:cs="Times New Roman"/>
                <w:color w:val="000000"/>
                <w:sz w:val="24"/>
                <w:szCs w:val="24"/>
              </w:rPr>
            </w:pPr>
            <w:r>
              <w:rPr>
                <w:rFonts w:eastAsia="Times New Roman" w:cs="Times New Roman"/>
                <w:color w:val="000000"/>
                <w:sz w:val="24"/>
                <w:szCs w:val="24"/>
              </w:rPr>
              <w:t>Nestle</w:t>
            </w:r>
          </w:p>
        </w:tc>
        <w:tc>
          <w:tcPr>
            <w:tcW w:w="640" w:type="dxa"/>
            <w:tcBorders>
              <w:top w:val="nil"/>
              <w:left w:val="nil"/>
              <w:bottom w:val="nil"/>
              <w:right w:val="nil"/>
            </w:tcBorders>
            <w:shd w:val="clear" w:color="auto" w:fill="auto"/>
            <w:noWrap/>
            <w:vAlign w:val="bottom"/>
          </w:tcPr>
          <w:p w14:paraId="0C5D10B1" w14:textId="1BF54636"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69560847" w14:textId="2B935771"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24886B8E" w14:textId="4E8E4B03"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2092DF4F" w14:textId="43E09E70"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3D8DA06F" w14:textId="1B2AFB31"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7D5087C8" w14:textId="5AF34BBC"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1575EC1C" w14:textId="42AD4955"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67EFA9BD" w14:textId="0CE31A26"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704FA102" w14:textId="7F6ED63A"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39E0B267" w14:textId="1DA54755" w:rsidR="001E4AD2" w:rsidRPr="00D42931" w:rsidRDefault="001E4AD2" w:rsidP="001E4AD2">
            <w:pPr>
              <w:spacing w:line="240" w:lineRule="auto"/>
              <w:rPr>
                <w:rFonts w:eastAsia="Times New Roman" w:cs="Times New Roman"/>
                <w:color w:val="000000"/>
                <w:sz w:val="24"/>
                <w:szCs w:val="24"/>
              </w:rPr>
            </w:pPr>
            <w:r>
              <w:rPr>
                <w:rFonts w:eastAsia="Times New Roman" w:cs="Times New Roman"/>
                <w:color w:val="000000"/>
                <w:sz w:val="24"/>
                <w:szCs w:val="24"/>
              </w:rPr>
              <w:t>x</w:t>
            </w:r>
          </w:p>
        </w:tc>
      </w:tr>
      <w:tr w:rsidR="001E4AD2" w:rsidRPr="00D42931" w14:paraId="07416CA2" w14:textId="77777777" w:rsidTr="00D32E0B">
        <w:trPr>
          <w:trHeight w:val="315"/>
        </w:trPr>
        <w:tc>
          <w:tcPr>
            <w:tcW w:w="3980" w:type="dxa"/>
            <w:tcBorders>
              <w:top w:val="nil"/>
              <w:left w:val="nil"/>
              <w:bottom w:val="nil"/>
              <w:right w:val="nil"/>
            </w:tcBorders>
            <w:shd w:val="clear" w:color="auto" w:fill="auto"/>
            <w:noWrap/>
            <w:vAlign w:val="bottom"/>
          </w:tcPr>
          <w:p w14:paraId="3A4FFE6B" w14:textId="4F451454" w:rsidR="001E4AD2" w:rsidRDefault="001E4AD2" w:rsidP="001E4AD2">
            <w:pPr>
              <w:spacing w:line="240" w:lineRule="auto"/>
              <w:rPr>
                <w:rFonts w:eastAsia="Times New Roman" w:cs="Times New Roman"/>
                <w:color w:val="000000"/>
                <w:sz w:val="24"/>
                <w:szCs w:val="24"/>
              </w:rPr>
            </w:pPr>
            <w:r>
              <w:rPr>
                <w:rFonts w:eastAsia="Times New Roman" w:cs="Times New Roman"/>
                <w:color w:val="000000"/>
                <w:sz w:val="24"/>
                <w:szCs w:val="24"/>
              </w:rPr>
              <w:t>Kellogg’s</w:t>
            </w:r>
          </w:p>
        </w:tc>
        <w:tc>
          <w:tcPr>
            <w:tcW w:w="640" w:type="dxa"/>
            <w:tcBorders>
              <w:top w:val="nil"/>
              <w:left w:val="nil"/>
              <w:bottom w:val="nil"/>
              <w:right w:val="nil"/>
            </w:tcBorders>
            <w:shd w:val="clear" w:color="auto" w:fill="auto"/>
            <w:noWrap/>
            <w:vAlign w:val="bottom"/>
          </w:tcPr>
          <w:p w14:paraId="29E0257D" w14:textId="13850395"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170B055A" w14:textId="70E71DA1"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1CD9187A" w14:textId="6D6893A9"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4F8CBE6F" w14:textId="5FF5A311"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6572986A" w14:textId="6D7DB9EF"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784E1084" w14:textId="0B530235"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65DC9B60" w14:textId="0A8872D0"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5B41A2CA" w14:textId="2FA95AF3"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000F1553" w14:textId="0F12D766" w:rsidR="001E4AD2" w:rsidRPr="00D42931" w:rsidRDefault="001E4AD2" w:rsidP="001E4AD2">
            <w:pPr>
              <w:spacing w:line="240" w:lineRule="auto"/>
              <w:rPr>
                <w:rFonts w:eastAsia="Times New Roman" w:cs="Times New Roman"/>
                <w:color w:val="000000"/>
                <w:sz w:val="24"/>
                <w:szCs w:val="24"/>
              </w:rPr>
            </w:pPr>
            <w:r w:rsidRPr="00D42931">
              <w:rPr>
                <w:rFonts w:eastAsia="Times New Roman" w:cs="Times New Roman"/>
                <w:color w:val="000000"/>
                <w:sz w:val="24"/>
                <w:szCs w:val="24"/>
              </w:rPr>
              <w:t>x</w:t>
            </w:r>
          </w:p>
        </w:tc>
        <w:tc>
          <w:tcPr>
            <w:tcW w:w="640" w:type="dxa"/>
            <w:tcBorders>
              <w:top w:val="nil"/>
              <w:left w:val="nil"/>
              <w:bottom w:val="nil"/>
              <w:right w:val="nil"/>
            </w:tcBorders>
            <w:shd w:val="clear" w:color="auto" w:fill="auto"/>
            <w:noWrap/>
            <w:vAlign w:val="bottom"/>
          </w:tcPr>
          <w:p w14:paraId="5DB1C0E1" w14:textId="3B30C3C3" w:rsidR="001E4AD2" w:rsidRPr="00D42931" w:rsidRDefault="001E4AD2" w:rsidP="001E4AD2">
            <w:pPr>
              <w:spacing w:line="240" w:lineRule="auto"/>
              <w:rPr>
                <w:rFonts w:eastAsia="Times New Roman" w:cs="Times New Roman"/>
                <w:color w:val="000000"/>
                <w:sz w:val="24"/>
                <w:szCs w:val="24"/>
              </w:rPr>
            </w:pPr>
            <w:r>
              <w:rPr>
                <w:rFonts w:eastAsia="Times New Roman" w:cs="Times New Roman"/>
                <w:color w:val="000000"/>
                <w:sz w:val="24"/>
                <w:szCs w:val="24"/>
              </w:rPr>
              <w:t>x</w:t>
            </w:r>
          </w:p>
        </w:tc>
      </w:tr>
    </w:tbl>
    <w:p w14:paraId="0DFB9C55" w14:textId="77777777" w:rsidR="008B5902" w:rsidRPr="00377FE4" w:rsidRDefault="008B5902" w:rsidP="001662D3">
      <w:pPr>
        <w:rPr>
          <w:rFonts w:ascii="Arial" w:eastAsia="Arial" w:hAnsi="Arial" w:cs="Arial"/>
          <w:bCs/>
        </w:rPr>
      </w:pPr>
    </w:p>
    <w:p w14:paraId="729FBDA9" w14:textId="498AFDDE" w:rsidR="00F20076" w:rsidRDefault="00F20076" w:rsidP="00F20076">
      <w:pPr>
        <w:rPr>
          <w:rFonts w:ascii="Arial" w:eastAsia="Arial" w:hAnsi="Arial" w:cs="Arial"/>
          <w:bCs/>
        </w:rPr>
      </w:pPr>
    </w:p>
    <w:p w14:paraId="31441EA0" w14:textId="77777777" w:rsidR="006E295F" w:rsidRDefault="006E295F" w:rsidP="565F5D3A">
      <w:pPr>
        <w:ind w:left="720" w:hanging="720"/>
        <w:rPr>
          <w:rFonts w:ascii="Arial" w:eastAsia="Arial" w:hAnsi="Arial" w:cs="Arial"/>
        </w:rPr>
      </w:pPr>
    </w:p>
    <w:p w14:paraId="4A6EDFED" w14:textId="77777777" w:rsidR="006E295F" w:rsidRDefault="006E295F" w:rsidP="565F5D3A">
      <w:pPr>
        <w:ind w:left="720" w:hanging="720"/>
        <w:rPr>
          <w:rFonts w:ascii="Arial" w:eastAsia="Arial" w:hAnsi="Arial" w:cs="Arial"/>
        </w:rPr>
      </w:pPr>
    </w:p>
    <w:p w14:paraId="18BC2BC6" w14:textId="3A031947" w:rsidR="00B81482" w:rsidRDefault="001E4AD2" w:rsidP="565F5D3A">
      <w:pPr>
        <w:ind w:left="720" w:hanging="720"/>
        <w:rPr>
          <w:rFonts w:ascii="Arial" w:eastAsia="Arial" w:hAnsi="Arial" w:cs="Arial"/>
        </w:rPr>
      </w:pPr>
      <w:r w:rsidRPr="565F5D3A">
        <w:rPr>
          <w:rFonts w:ascii="Arial" w:eastAsia="Arial" w:hAnsi="Arial" w:cs="Arial"/>
        </w:rPr>
        <w:t>R</w:t>
      </w:r>
      <w:r>
        <w:rPr>
          <w:rFonts w:ascii="Arial" w:eastAsia="Arial" w:hAnsi="Arial" w:cs="Arial"/>
        </w:rPr>
        <w:t>5</w:t>
      </w:r>
      <w:r w:rsidR="00B81482" w:rsidRPr="565F5D3A">
        <w:rPr>
          <w:rFonts w:ascii="Arial" w:eastAsia="Arial" w:hAnsi="Arial" w:cs="Arial"/>
        </w:rPr>
        <w:t>:</w:t>
      </w:r>
      <w:r w:rsidR="00B81482">
        <w:rPr>
          <w:rFonts w:ascii="Arial" w:eastAsia="Arial" w:hAnsi="Arial" w:cs="Arial"/>
          <w:bCs/>
        </w:rPr>
        <w:tab/>
      </w:r>
      <w:r w:rsidR="00B81482" w:rsidRPr="565F5D3A">
        <w:rPr>
          <w:rFonts w:ascii="Arial" w:eastAsia="Arial" w:hAnsi="Arial" w:cs="Arial"/>
        </w:rPr>
        <w:t>What</w:t>
      </w:r>
      <w:del w:id="1" w:author="Author">
        <w:r w:rsidR="00B81482" w:rsidRPr="565F5D3A" w:rsidDel="00013ABD">
          <w:rPr>
            <w:rFonts w:ascii="Arial" w:eastAsia="Arial" w:hAnsi="Arial" w:cs="Arial"/>
          </w:rPr>
          <w:delText xml:space="preserve">, if anything, do you think </w:delText>
        </w:r>
      </w:del>
      <w:ins w:id="2" w:author="Author">
        <w:r w:rsidR="00013ABD">
          <w:rPr>
            <w:rFonts w:ascii="Arial" w:eastAsia="Arial" w:hAnsi="Arial" w:cs="Arial"/>
          </w:rPr>
          <w:t xml:space="preserve"> action should </w:t>
        </w:r>
      </w:ins>
      <w:r w:rsidR="00B81482" w:rsidRPr="565F5D3A">
        <w:rPr>
          <w:rFonts w:ascii="Arial" w:eastAsia="Arial" w:hAnsi="Arial" w:cs="Arial"/>
        </w:rPr>
        <w:t xml:space="preserve">food and drink brands </w:t>
      </w:r>
      <w:del w:id="3" w:author="Author">
        <w:r w:rsidR="00B81482" w:rsidRPr="565F5D3A" w:rsidDel="00013ABD">
          <w:rPr>
            <w:rFonts w:ascii="Arial" w:eastAsia="Arial" w:hAnsi="Arial" w:cs="Arial"/>
          </w:rPr>
          <w:delText xml:space="preserve">should do </w:delText>
        </w:r>
      </w:del>
      <w:ins w:id="4" w:author="Author">
        <w:r w:rsidR="00013ABD">
          <w:rPr>
            <w:rFonts w:ascii="Arial" w:eastAsia="Arial" w:hAnsi="Arial" w:cs="Arial"/>
          </w:rPr>
          <w:t xml:space="preserve">take </w:t>
        </w:r>
      </w:ins>
      <w:r w:rsidR="00B81482" w:rsidRPr="565F5D3A">
        <w:rPr>
          <w:rFonts w:ascii="Arial" w:eastAsia="Arial" w:hAnsi="Arial" w:cs="Arial"/>
        </w:rPr>
        <w:t xml:space="preserve">about the </w:t>
      </w:r>
      <w:r w:rsidR="00B81482" w:rsidRPr="565F5D3A">
        <w:rPr>
          <w:rFonts w:ascii="Arial" w:eastAsia="Arial" w:hAnsi="Arial" w:cs="Arial"/>
          <w:u w:val="single"/>
        </w:rPr>
        <w:t>environmental issues</w:t>
      </w:r>
      <w:r w:rsidR="00B81482" w:rsidRPr="565F5D3A">
        <w:rPr>
          <w:rFonts w:ascii="Arial" w:eastAsia="Arial" w:hAnsi="Arial" w:cs="Arial"/>
        </w:rPr>
        <w:t xml:space="preserve"> that you think are most important?</w:t>
      </w:r>
      <w:del w:id="5" w:author="Author">
        <w:r w:rsidR="00B81482" w:rsidRPr="565F5D3A" w:rsidDel="00013ABD">
          <w:rPr>
            <w:rFonts w:ascii="Arial" w:eastAsia="Arial" w:hAnsi="Arial" w:cs="Arial"/>
          </w:rPr>
          <w:delText xml:space="preserve"> </w:delText>
        </w:r>
      </w:del>
    </w:p>
    <w:p w14:paraId="05E8151D" w14:textId="77777777" w:rsidR="00B81482" w:rsidRDefault="00B81482" w:rsidP="00B81482">
      <w:pPr>
        <w:ind w:left="720" w:hanging="720"/>
        <w:rPr>
          <w:rFonts w:ascii="Arial" w:eastAsia="Arial" w:hAnsi="Arial" w:cs="Arial"/>
          <w:bCs/>
        </w:rPr>
      </w:pPr>
    </w:p>
    <w:p w14:paraId="337EA645" w14:textId="29D342AC" w:rsidR="00B81482" w:rsidRDefault="00B81482" w:rsidP="00B81482">
      <w:pPr>
        <w:ind w:left="720"/>
        <w:rPr>
          <w:rFonts w:ascii="Arial" w:eastAsia="Arial" w:hAnsi="Arial" w:cs="Arial"/>
          <w:bCs/>
        </w:rPr>
      </w:pPr>
      <w:r>
        <w:rPr>
          <w:rFonts w:ascii="Arial" w:eastAsia="Arial" w:hAnsi="Arial" w:cs="Arial"/>
          <w:bCs/>
        </w:rPr>
        <w:t xml:space="preserve">Please put these possible actions in order.  1 would be the most important action to take, and </w:t>
      </w:r>
      <w:ins w:id="6" w:author="Author">
        <w:r w:rsidR="009B6FAF">
          <w:rPr>
            <w:rFonts w:ascii="Arial" w:eastAsia="Arial" w:hAnsi="Arial" w:cs="Arial"/>
            <w:bCs/>
          </w:rPr>
          <w:t>5</w:t>
        </w:r>
      </w:ins>
      <w:del w:id="7" w:author="Author">
        <w:r w:rsidDel="009B6FAF">
          <w:rPr>
            <w:rFonts w:ascii="Arial" w:eastAsia="Arial" w:hAnsi="Arial" w:cs="Arial"/>
            <w:bCs/>
          </w:rPr>
          <w:delText>4</w:delText>
        </w:r>
      </w:del>
      <w:r>
        <w:rPr>
          <w:rFonts w:ascii="Arial" w:eastAsia="Arial" w:hAnsi="Arial" w:cs="Arial"/>
          <w:bCs/>
        </w:rPr>
        <w:t xml:space="preserve"> would be the least important action.</w:t>
      </w:r>
    </w:p>
    <w:p w14:paraId="1CBD6967" w14:textId="77777777" w:rsidR="00B81482" w:rsidRDefault="00B81482" w:rsidP="00B81482">
      <w:pPr>
        <w:ind w:left="720" w:hanging="720"/>
        <w:rPr>
          <w:rFonts w:ascii="Arial" w:eastAsia="Arial" w:hAnsi="Arial" w:cs="Arial"/>
          <w:bCs/>
        </w:rPr>
      </w:pPr>
    </w:p>
    <w:p w14:paraId="29816112" w14:textId="6C01BD79" w:rsidR="00B81482" w:rsidRDefault="00B81482" w:rsidP="00B81482">
      <w:pPr>
        <w:ind w:left="720" w:hanging="720"/>
        <w:rPr>
          <w:rFonts w:ascii="Arial" w:eastAsia="Arial" w:hAnsi="Arial" w:cs="Arial"/>
          <w:bCs/>
        </w:rPr>
      </w:pPr>
      <w:r>
        <w:rPr>
          <w:rFonts w:ascii="Arial" w:eastAsia="Arial" w:hAnsi="Arial" w:cs="Arial"/>
          <w:bCs/>
        </w:rPr>
        <w:tab/>
        <w:t>[</w:t>
      </w:r>
      <w:r w:rsidR="00555029">
        <w:rPr>
          <w:rFonts w:ascii="Arial" w:eastAsia="Arial" w:hAnsi="Arial" w:cs="Arial"/>
          <w:bCs/>
        </w:rPr>
        <w:t>RANK ORDER</w:t>
      </w:r>
      <w:r>
        <w:rPr>
          <w:rFonts w:ascii="Arial" w:eastAsia="Arial" w:hAnsi="Arial" w:cs="Arial"/>
          <w:bCs/>
        </w:rPr>
        <w:t>.  RANDOMISE]</w:t>
      </w:r>
    </w:p>
    <w:p w14:paraId="6375C268" w14:textId="77777777" w:rsidR="00B81482" w:rsidRDefault="00B81482" w:rsidP="00B81482">
      <w:pPr>
        <w:ind w:left="720" w:hanging="720"/>
        <w:rPr>
          <w:rFonts w:ascii="Arial" w:eastAsia="Arial" w:hAnsi="Arial" w:cs="Arial"/>
          <w:bCs/>
        </w:rPr>
      </w:pPr>
    </w:p>
    <w:p w14:paraId="37B00BF0" w14:textId="42520B80" w:rsidR="00B81482" w:rsidRPr="00F36C19" w:rsidRDefault="14D048B7" w:rsidP="565F5D3A">
      <w:pPr>
        <w:pStyle w:val="ListParagraph"/>
        <w:numPr>
          <w:ilvl w:val="1"/>
          <w:numId w:val="36"/>
        </w:numPr>
        <w:rPr>
          <w:rFonts w:ascii="Arial" w:eastAsia="Arial" w:hAnsi="Arial" w:cs="Arial"/>
        </w:rPr>
      </w:pPr>
      <w:r w:rsidRPr="14D048B7">
        <w:rPr>
          <w:rFonts w:ascii="Arial" w:eastAsia="Arial" w:hAnsi="Arial" w:cs="Arial"/>
        </w:rPr>
        <w:t>Use advertising to raise awareness of the issue(s)</w:t>
      </w:r>
    </w:p>
    <w:p w14:paraId="77C6CF33" w14:textId="77777777" w:rsidR="00B81482" w:rsidRPr="00F36C19" w:rsidRDefault="00B81482" w:rsidP="00B81482">
      <w:pPr>
        <w:pStyle w:val="ListParagraph"/>
        <w:numPr>
          <w:ilvl w:val="1"/>
          <w:numId w:val="36"/>
        </w:numPr>
        <w:rPr>
          <w:rFonts w:ascii="Arial" w:eastAsia="Arial" w:hAnsi="Arial" w:cs="Arial"/>
          <w:bCs/>
        </w:rPr>
      </w:pPr>
      <w:r w:rsidRPr="00F36C19">
        <w:rPr>
          <w:rFonts w:ascii="Arial" w:eastAsia="Arial" w:hAnsi="Arial" w:cs="Arial"/>
          <w:bCs/>
        </w:rPr>
        <w:t>Invest in green projects and initiatives</w:t>
      </w:r>
    </w:p>
    <w:p w14:paraId="2107CFA4" w14:textId="0AA3CD3D" w:rsidR="00B81482" w:rsidRPr="00F36C19" w:rsidRDefault="00794D2E" w:rsidP="00B81482">
      <w:pPr>
        <w:pStyle w:val="ListParagraph"/>
        <w:numPr>
          <w:ilvl w:val="1"/>
          <w:numId w:val="36"/>
        </w:numPr>
        <w:rPr>
          <w:rFonts w:ascii="Arial" w:eastAsia="Arial" w:hAnsi="Arial" w:cs="Arial"/>
          <w:bCs/>
        </w:rPr>
      </w:pPr>
      <w:r>
        <w:rPr>
          <w:rFonts w:ascii="Arial" w:eastAsia="Arial" w:hAnsi="Arial" w:cs="Arial"/>
          <w:bCs/>
        </w:rPr>
        <w:t>R</w:t>
      </w:r>
      <w:r w:rsidR="00B81482" w:rsidRPr="00F36C19">
        <w:rPr>
          <w:rFonts w:ascii="Arial" w:eastAsia="Arial" w:hAnsi="Arial" w:cs="Arial"/>
          <w:bCs/>
        </w:rPr>
        <w:t xml:space="preserve">esearch new greener methods of </w:t>
      </w:r>
      <w:r w:rsidR="00D32E0B">
        <w:rPr>
          <w:rFonts w:ascii="Arial" w:eastAsia="Arial" w:hAnsi="Arial" w:cs="Arial"/>
          <w:bCs/>
        </w:rPr>
        <w:t xml:space="preserve">sourcing ingredients / </w:t>
      </w:r>
      <w:r w:rsidR="00B81482" w:rsidRPr="00F36C19">
        <w:rPr>
          <w:rFonts w:ascii="Arial" w:eastAsia="Arial" w:hAnsi="Arial" w:cs="Arial"/>
          <w:bCs/>
        </w:rPr>
        <w:t xml:space="preserve">manufacturing </w:t>
      </w:r>
      <w:r w:rsidR="00953E86">
        <w:rPr>
          <w:rFonts w:ascii="Arial" w:eastAsia="Arial" w:hAnsi="Arial" w:cs="Arial"/>
          <w:bCs/>
        </w:rPr>
        <w:t xml:space="preserve">/ </w:t>
      </w:r>
      <w:r w:rsidR="00B81482" w:rsidRPr="00F36C19">
        <w:rPr>
          <w:rFonts w:ascii="Arial" w:eastAsia="Arial" w:hAnsi="Arial" w:cs="Arial"/>
          <w:bCs/>
        </w:rPr>
        <w:t xml:space="preserve">distribution </w:t>
      </w:r>
      <w:r w:rsidR="00D32E0B">
        <w:rPr>
          <w:rFonts w:ascii="Arial" w:eastAsia="Arial" w:hAnsi="Arial" w:cs="Arial"/>
          <w:bCs/>
        </w:rPr>
        <w:t xml:space="preserve">and packaging </w:t>
      </w:r>
      <w:r w:rsidR="00B81482" w:rsidRPr="00F36C19">
        <w:rPr>
          <w:rFonts w:ascii="Arial" w:eastAsia="Arial" w:hAnsi="Arial" w:cs="Arial"/>
          <w:bCs/>
        </w:rPr>
        <w:t xml:space="preserve">of </w:t>
      </w:r>
      <w:r w:rsidR="00953E86">
        <w:rPr>
          <w:rFonts w:ascii="Arial" w:eastAsia="Arial" w:hAnsi="Arial" w:cs="Arial"/>
          <w:bCs/>
        </w:rPr>
        <w:t xml:space="preserve">existing </w:t>
      </w:r>
      <w:r w:rsidR="00B81482" w:rsidRPr="00F36C19">
        <w:rPr>
          <w:rFonts w:ascii="Arial" w:eastAsia="Arial" w:hAnsi="Arial" w:cs="Arial"/>
          <w:bCs/>
        </w:rPr>
        <w:t>products</w:t>
      </w:r>
    </w:p>
    <w:p w14:paraId="43B580A6" w14:textId="0C0339C4" w:rsidR="00B81482" w:rsidRDefault="00B81482" w:rsidP="00B81482">
      <w:pPr>
        <w:pStyle w:val="ListParagraph"/>
        <w:numPr>
          <w:ilvl w:val="1"/>
          <w:numId w:val="36"/>
        </w:numPr>
        <w:rPr>
          <w:rFonts w:ascii="Arial" w:eastAsia="Arial" w:hAnsi="Arial" w:cs="Arial"/>
          <w:bCs/>
        </w:rPr>
      </w:pPr>
      <w:r>
        <w:rPr>
          <w:rFonts w:ascii="Arial" w:eastAsia="Arial" w:hAnsi="Arial" w:cs="Arial"/>
          <w:bCs/>
        </w:rPr>
        <w:t xml:space="preserve">Ensure the partner companies they work with commit to methods of </w:t>
      </w:r>
      <w:r w:rsidR="00D32E0B">
        <w:rPr>
          <w:rFonts w:ascii="Arial" w:eastAsia="Arial" w:hAnsi="Arial" w:cs="Arial"/>
          <w:bCs/>
        </w:rPr>
        <w:t xml:space="preserve">sourcing ingredients / </w:t>
      </w:r>
      <w:r>
        <w:rPr>
          <w:rFonts w:ascii="Arial" w:eastAsia="Arial" w:hAnsi="Arial" w:cs="Arial"/>
          <w:bCs/>
        </w:rPr>
        <w:t>manufacturing</w:t>
      </w:r>
      <w:r w:rsidR="00D32E0B">
        <w:rPr>
          <w:rFonts w:ascii="Arial" w:eastAsia="Arial" w:hAnsi="Arial" w:cs="Arial"/>
          <w:bCs/>
        </w:rPr>
        <w:t xml:space="preserve">, </w:t>
      </w:r>
      <w:r>
        <w:rPr>
          <w:rFonts w:ascii="Arial" w:eastAsia="Arial" w:hAnsi="Arial" w:cs="Arial"/>
          <w:bCs/>
        </w:rPr>
        <w:t xml:space="preserve">distribution </w:t>
      </w:r>
      <w:r w:rsidR="00D32E0B">
        <w:rPr>
          <w:rFonts w:ascii="Arial" w:eastAsia="Arial" w:hAnsi="Arial" w:cs="Arial"/>
          <w:bCs/>
        </w:rPr>
        <w:t xml:space="preserve">and packaging </w:t>
      </w:r>
      <w:r>
        <w:rPr>
          <w:rFonts w:ascii="Arial" w:eastAsia="Arial" w:hAnsi="Arial" w:cs="Arial"/>
          <w:bCs/>
        </w:rPr>
        <w:t>that do not pollute / cause waste</w:t>
      </w:r>
    </w:p>
    <w:p w14:paraId="25153161" w14:textId="4EDB5355" w:rsidR="00B81482" w:rsidRPr="00F36C19" w:rsidRDefault="14D048B7" w:rsidP="565F5D3A">
      <w:pPr>
        <w:pStyle w:val="ListParagraph"/>
        <w:numPr>
          <w:ilvl w:val="1"/>
          <w:numId w:val="36"/>
        </w:numPr>
        <w:rPr>
          <w:rFonts w:ascii="Arial" w:eastAsia="Arial" w:hAnsi="Arial" w:cs="Arial"/>
        </w:rPr>
      </w:pPr>
      <w:r w:rsidRPr="14D048B7">
        <w:rPr>
          <w:rFonts w:ascii="Arial" w:eastAsia="Arial" w:hAnsi="Arial" w:cs="Arial"/>
        </w:rPr>
        <w:t>Ensure that their current methods of manufacturing and distribution do not pollute / cause waste</w:t>
      </w:r>
    </w:p>
    <w:p w14:paraId="39141E3F" w14:textId="77777777" w:rsidR="00B81482" w:rsidRDefault="00B81482" w:rsidP="00B81482">
      <w:pPr>
        <w:ind w:left="720" w:hanging="720"/>
        <w:rPr>
          <w:rFonts w:ascii="Arial" w:eastAsia="Arial" w:hAnsi="Arial" w:cs="Arial"/>
          <w:bCs/>
        </w:rPr>
      </w:pPr>
    </w:p>
    <w:p w14:paraId="53D91FB7" w14:textId="3348C610" w:rsidR="00B81482" w:rsidRDefault="00B81482" w:rsidP="00B81482">
      <w:pPr>
        <w:ind w:left="720" w:hanging="720"/>
        <w:rPr>
          <w:rFonts w:ascii="Arial" w:eastAsia="Arial" w:hAnsi="Arial" w:cs="Arial"/>
          <w:bCs/>
        </w:rPr>
      </w:pPr>
      <w:r>
        <w:rPr>
          <w:rFonts w:ascii="Arial" w:eastAsia="Arial" w:hAnsi="Arial" w:cs="Arial"/>
          <w:bCs/>
        </w:rPr>
        <w:t>R</w:t>
      </w:r>
      <w:r w:rsidR="001E4AD2">
        <w:rPr>
          <w:rFonts w:ascii="Arial" w:eastAsia="Arial" w:hAnsi="Arial" w:cs="Arial"/>
          <w:bCs/>
        </w:rPr>
        <w:t>6</w:t>
      </w:r>
      <w:r>
        <w:rPr>
          <w:rFonts w:ascii="Arial" w:eastAsia="Arial" w:hAnsi="Arial" w:cs="Arial"/>
          <w:bCs/>
        </w:rPr>
        <w:t>:</w:t>
      </w:r>
      <w:r>
        <w:rPr>
          <w:rFonts w:ascii="Arial" w:eastAsia="Arial" w:hAnsi="Arial" w:cs="Arial"/>
          <w:bCs/>
        </w:rPr>
        <w:tab/>
        <w:t>And what</w:t>
      </w:r>
      <w:del w:id="8" w:author="Author">
        <w:r w:rsidDel="00013ABD">
          <w:rPr>
            <w:rFonts w:ascii="Arial" w:eastAsia="Arial" w:hAnsi="Arial" w:cs="Arial"/>
            <w:bCs/>
          </w:rPr>
          <w:delText xml:space="preserve">, if anything, do you think </w:delText>
        </w:r>
      </w:del>
      <w:ins w:id="9" w:author="Author">
        <w:r w:rsidR="00013ABD">
          <w:rPr>
            <w:rFonts w:ascii="Arial" w:eastAsia="Arial" w:hAnsi="Arial" w:cs="Arial"/>
            <w:bCs/>
          </w:rPr>
          <w:t xml:space="preserve"> action should </w:t>
        </w:r>
      </w:ins>
      <w:r>
        <w:rPr>
          <w:rFonts w:ascii="Arial" w:eastAsia="Arial" w:hAnsi="Arial" w:cs="Arial"/>
          <w:bCs/>
        </w:rPr>
        <w:t xml:space="preserve">food and drink brands </w:t>
      </w:r>
      <w:del w:id="10" w:author="Author">
        <w:r w:rsidDel="00013ABD">
          <w:rPr>
            <w:rFonts w:ascii="Arial" w:eastAsia="Arial" w:hAnsi="Arial" w:cs="Arial"/>
            <w:bCs/>
          </w:rPr>
          <w:delText xml:space="preserve">should do </w:delText>
        </w:r>
      </w:del>
      <w:ins w:id="11" w:author="Author">
        <w:r w:rsidR="00013ABD">
          <w:rPr>
            <w:rFonts w:ascii="Arial" w:eastAsia="Arial" w:hAnsi="Arial" w:cs="Arial"/>
            <w:bCs/>
          </w:rPr>
          <w:t xml:space="preserve">take </w:t>
        </w:r>
      </w:ins>
      <w:r>
        <w:rPr>
          <w:rFonts w:ascii="Arial" w:eastAsia="Arial" w:hAnsi="Arial" w:cs="Arial"/>
          <w:bCs/>
        </w:rPr>
        <w:t xml:space="preserve">about the </w:t>
      </w:r>
      <w:r w:rsidRPr="00B81482">
        <w:rPr>
          <w:rFonts w:ascii="Arial" w:eastAsia="Arial" w:hAnsi="Arial" w:cs="Arial"/>
          <w:bCs/>
          <w:u w:val="single"/>
        </w:rPr>
        <w:t>societal issues</w:t>
      </w:r>
      <w:r>
        <w:rPr>
          <w:rFonts w:ascii="Arial" w:eastAsia="Arial" w:hAnsi="Arial" w:cs="Arial"/>
          <w:bCs/>
        </w:rPr>
        <w:t xml:space="preserve"> like poverty or discrimination that you think are most important?  </w:t>
      </w:r>
    </w:p>
    <w:p w14:paraId="4BA29E99" w14:textId="77777777" w:rsidR="00B81482" w:rsidRDefault="00B81482" w:rsidP="00B81482">
      <w:pPr>
        <w:ind w:left="720" w:hanging="720"/>
        <w:rPr>
          <w:rFonts w:ascii="Arial" w:eastAsia="Arial" w:hAnsi="Arial" w:cs="Arial"/>
          <w:bCs/>
        </w:rPr>
      </w:pPr>
    </w:p>
    <w:p w14:paraId="38AB3BBC" w14:textId="28B19A1A" w:rsidR="00B81482" w:rsidRDefault="00B81482" w:rsidP="00B81482">
      <w:pPr>
        <w:ind w:left="720"/>
        <w:rPr>
          <w:rFonts w:ascii="Arial" w:eastAsia="Arial" w:hAnsi="Arial" w:cs="Arial"/>
          <w:bCs/>
        </w:rPr>
      </w:pPr>
      <w:r>
        <w:rPr>
          <w:rFonts w:ascii="Arial" w:eastAsia="Arial" w:hAnsi="Arial" w:cs="Arial"/>
          <w:bCs/>
        </w:rPr>
        <w:t xml:space="preserve">Please put these possible actions in order.  1 would be the most important action to take, and </w:t>
      </w:r>
      <w:ins w:id="12" w:author="Author">
        <w:r w:rsidR="009B6FAF">
          <w:rPr>
            <w:rFonts w:ascii="Arial" w:eastAsia="Arial" w:hAnsi="Arial" w:cs="Arial"/>
            <w:bCs/>
          </w:rPr>
          <w:t>5</w:t>
        </w:r>
      </w:ins>
      <w:del w:id="13" w:author="Author">
        <w:r w:rsidDel="009B6FAF">
          <w:rPr>
            <w:rFonts w:ascii="Arial" w:eastAsia="Arial" w:hAnsi="Arial" w:cs="Arial"/>
            <w:bCs/>
          </w:rPr>
          <w:delText>4</w:delText>
        </w:r>
      </w:del>
      <w:r>
        <w:rPr>
          <w:rFonts w:ascii="Arial" w:eastAsia="Arial" w:hAnsi="Arial" w:cs="Arial"/>
          <w:bCs/>
        </w:rPr>
        <w:t xml:space="preserve"> would be the least important action.</w:t>
      </w:r>
    </w:p>
    <w:p w14:paraId="1C1F6135" w14:textId="77777777" w:rsidR="00B81482" w:rsidRDefault="00B81482" w:rsidP="00B81482">
      <w:pPr>
        <w:ind w:left="720" w:hanging="720"/>
        <w:rPr>
          <w:rFonts w:ascii="Arial" w:eastAsia="Arial" w:hAnsi="Arial" w:cs="Arial"/>
          <w:bCs/>
        </w:rPr>
      </w:pPr>
    </w:p>
    <w:p w14:paraId="7AE0F3C9" w14:textId="6C25086D" w:rsidR="00B81482" w:rsidRDefault="00B81482" w:rsidP="00B81482">
      <w:pPr>
        <w:ind w:left="720" w:hanging="720"/>
        <w:rPr>
          <w:rFonts w:ascii="Arial" w:eastAsia="Arial" w:hAnsi="Arial" w:cs="Arial"/>
          <w:bCs/>
        </w:rPr>
      </w:pPr>
      <w:r>
        <w:rPr>
          <w:rFonts w:ascii="Arial" w:eastAsia="Arial" w:hAnsi="Arial" w:cs="Arial"/>
          <w:bCs/>
        </w:rPr>
        <w:tab/>
        <w:t>[</w:t>
      </w:r>
      <w:r w:rsidR="00555029">
        <w:rPr>
          <w:rFonts w:ascii="Arial" w:eastAsia="Arial" w:hAnsi="Arial" w:cs="Arial"/>
          <w:bCs/>
        </w:rPr>
        <w:t>RANK ORDER</w:t>
      </w:r>
      <w:r>
        <w:rPr>
          <w:rFonts w:ascii="Arial" w:eastAsia="Arial" w:hAnsi="Arial" w:cs="Arial"/>
          <w:bCs/>
        </w:rPr>
        <w:t>.  RANDOMISE]</w:t>
      </w:r>
    </w:p>
    <w:p w14:paraId="22F55571" w14:textId="77777777" w:rsidR="00B81482" w:rsidRDefault="00B81482" w:rsidP="00B81482">
      <w:pPr>
        <w:ind w:left="720" w:hanging="720"/>
        <w:rPr>
          <w:rFonts w:ascii="Arial" w:eastAsia="Arial" w:hAnsi="Arial" w:cs="Arial"/>
          <w:bCs/>
        </w:rPr>
      </w:pPr>
    </w:p>
    <w:p w14:paraId="38DB876C" w14:textId="4305DBD4" w:rsidR="00B81482" w:rsidRPr="00F36C19" w:rsidRDefault="00953E86" w:rsidP="00B81482">
      <w:pPr>
        <w:pStyle w:val="ListParagraph"/>
        <w:numPr>
          <w:ilvl w:val="1"/>
          <w:numId w:val="36"/>
        </w:numPr>
        <w:rPr>
          <w:rFonts w:ascii="Arial" w:eastAsia="Arial" w:hAnsi="Arial" w:cs="Arial"/>
          <w:bCs/>
        </w:rPr>
      </w:pPr>
      <w:r>
        <w:rPr>
          <w:rFonts w:ascii="Arial" w:eastAsia="Arial" w:hAnsi="Arial" w:cs="Arial"/>
          <w:bCs/>
        </w:rPr>
        <w:t xml:space="preserve">Use </w:t>
      </w:r>
      <w:r w:rsidR="00B81482" w:rsidRPr="00F36C19">
        <w:rPr>
          <w:rFonts w:ascii="Arial" w:eastAsia="Arial" w:hAnsi="Arial" w:cs="Arial"/>
          <w:bCs/>
        </w:rPr>
        <w:t>advertising to raise awareness of the issue(s)</w:t>
      </w:r>
    </w:p>
    <w:p w14:paraId="58E71CFD" w14:textId="77777777" w:rsidR="00B81482" w:rsidRPr="00F36C19" w:rsidRDefault="00B81482" w:rsidP="00B81482">
      <w:pPr>
        <w:pStyle w:val="ListParagraph"/>
        <w:numPr>
          <w:ilvl w:val="1"/>
          <w:numId w:val="36"/>
        </w:numPr>
        <w:rPr>
          <w:rFonts w:ascii="Arial" w:eastAsia="Arial" w:hAnsi="Arial" w:cs="Arial"/>
          <w:bCs/>
        </w:rPr>
      </w:pPr>
      <w:r w:rsidRPr="00F36C19">
        <w:rPr>
          <w:rFonts w:ascii="Arial" w:eastAsia="Arial" w:hAnsi="Arial" w:cs="Arial"/>
          <w:bCs/>
        </w:rPr>
        <w:t>Invest in projects and initiatives</w:t>
      </w:r>
      <w:r>
        <w:rPr>
          <w:rFonts w:ascii="Arial" w:eastAsia="Arial" w:hAnsi="Arial" w:cs="Arial"/>
          <w:bCs/>
        </w:rPr>
        <w:t xml:space="preserve"> to support these causes</w:t>
      </w:r>
    </w:p>
    <w:p w14:paraId="354FFF2F" w14:textId="4F3BEFC7" w:rsidR="00B81482" w:rsidRDefault="00B81482" w:rsidP="00B81482">
      <w:pPr>
        <w:pStyle w:val="ListParagraph"/>
        <w:numPr>
          <w:ilvl w:val="1"/>
          <w:numId w:val="36"/>
        </w:numPr>
        <w:rPr>
          <w:rFonts w:ascii="Arial" w:eastAsia="Arial" w:hAnsi="Arial" w:cs="Arial"/>
          <w:bCs/>
        </w:rPr>
      </w:pPr>
      <w:r>
        <w:rPr>
          <w:rFonts w:ascii="Arial" w:eastAsia="Arial" w:hAnsi="Arial" w:cs="Arial"/>
          <w:bCs/>
        </w:rPr>
        <w:t xml:space="preserve">Ensure the partner companies </w:t>
      </w:r>
      <w:r w:rsidR="00953E86">
        <w:rPr>
          <w:rFonts w:ascii="Arial" w:eastAsia="Arial" w:hAnsi="Arial" w:cs="Arial"/>
          <w:bCs/>
        </w:rPr>
        <w:t xml:space="preserve">they work with have fair employment practices </w:t>
      </w:r>
      <w:r>
        <w:rPr>
          <w:rFonts w:ascii="Arial" w:eastAsia="Arial" w:hAnsi="Arial" w:cs="Arial"/>
          <w:bCs/>
        </w:rPr>
        <w:t>(</w:t>
      </w:r>
      <w:proofErr w:type="spellStart"/>
      <w:proofErr w:type="gramStart"/>
      <w:r>
        <w:rPr>
          <w:rFonts w:ascii="Arial" w:eastAsia="Arial" w:hAnsi="Arial" w:cs="Arial"/>
          <w:bCs/>
        </w:rPr>
        <w:t>eg</w:t>
      </w:r>
      <w:proofErr w:type="spellEnd"/>
      <w:proofErr w:type="gramEnd"/>
      <w:r>
        <w:rPr>
          <w:rFonts w:ascii="Arial" w:eastAsia="Arial" w:hAnsi="Arial" w:cs="Arial"/>
          <w:bCs/>
        </w:rPr>
        <w:t xml:space="preserve"> raising wages, developing policies around discrimination, etc)</w:t>
      </w:r>
    </w:p>
    <w:p w14:paraId="58FD8FC8" w14:textId="512D2FFB" w:rsidR="00B81482" w:rsidRDefault="00953E86" w:rsidP="00B81482">
      <w:pPr>
        <w:pStyle w:val="ListParagraph"/>
        <w:numPr>
          <w:ilvl w:val="1"/>
          <w:numId w:val="36"/>
        </w:numPr>
        <w:rPr>
          <w:rFonts w:ascii="Arial" w:eastAsia="Arial" w:hAnsi="Arial" w:cs="Arial"/>
          <w:bCs/>
        </w:rPr>
      </w:pPr>
      <w:r>
        <w:rPr>
          <w:rFonts w:ascii="Arial" w:eastAsia="Arial" w:hAnsi="Arial" w:cs="Arial"/>
          <w:bCs/>
        </w:rPr>
        <w:t xml:space="preserve">Ensure they have fair employment practices </w:t>
      </w:r>
      <w:r w:rsidR="00B81482">
        <w:rPr>
          <w:rFonts w:ascii="Arial" w:eastAsia="Arial" w:hAnsi="Arial" w:cs="Arial"/>
          <w:bCs/>
        </w:rPr>
        <w:t>(</w:t>
      </w:r>
      <w:proofErr w:type="spellStart"/>
      <w:proofErr w:type="gramStart"/>
      <w:r w:rsidR="00B81482">
        <w:rPr>
          <w:rFonts w:ascii="Arial" w:eastAsia="Arial" w:hAnsi="Arial" w:cs="Arial"/>
          <w:bCs/>
        </w:rPr>
        <w:t>eg</w:t>
      </w:r>
      <w:proofErr w:type="spellEnd"/>
      <w:proofErr w:type="gramEnd"/>
      <w:r w:rsidR="00B81482">
        <w:rPr>
          <w:rFonts w:ascii="Arial" w:eastAsia="Arial" w:hAnsi="Arial" w:cs="Arial"/>
          <w:bCs/>
        </w:rPr>
        <w:t xml:space="preserve"> raising wages, developing policies around discrimination, etc)</w:t>
      </w:r>
    </w:p>
    <w:p w14:paraId="70D76112" w14:textId="115FEDE3" w:rsidR="00DF4065" w:rsidRPr="00F36C19" w:rsidRDefault="565F5D3A" w:rsidP="565F5D3A">
      <w:pPr>
        <w:pStyle w:val="ListParagraph"/>
        <w:numPr>
          <w:ilvl w:val="1"/>
          <w:numId w:val="36"/>
        </w:numPr>
        <w:rPr>
          <w:rFonts w:ascii="Arial" w:eastAsia="Arial" w:hAnsi="Arial" w:cs="Arial"/>
        </w:rPr>
      </w:pPr>
      <w:r w:rsidRPr="565F5D3A">
        <w:rPr>
          <w:rFonts w:ascii="Arial" w:eastAsia="Arial" w:hAnsi="Arial" w:cs="Arial"/>
        </w:rPr>
        <w:t>Make sure their own workforce is representative and diverse</w:t>
      </w:r>
    </w:p>
    <w:p w14:paraId="73F30A5E" w14:textId="77777777" w:rsidR="00B81482" w:rsidRDefault="00B81482" w:rsidP="000F529E">
      <w:pPr>
        <w:ind w:left="720" w:hanging="720"/>
        <w:rPr>
          <w:rFonts w:ascii="Arial" w:eastAsia="Arial" w:hAnsi="Arial" w:cs="Arial"/>
          <w:bCs/>
        </w:rPr>
      </w:pPr>
    </w:p>
    <w:p w14:paraId="79B32130" w14:textId="0E53946A" w:rsidR="000F529E" w:rsidRDefault="001E4AD2" w:rsidP="565F5D3A">
      <w:pPr>
        <w:ind w:left="720" w:hanging="720"/>
        <w:rPr>
          <w:rFonts w:ascii="Arial" w:eastAsia="Arial" w:hAnsi="Arial" w:cs="Arial"/>
        </w:rPr>
      </w:pPr>
      <w:r w:rsidRPr="565F5D3A">
        <w:rPr>
          <w:rFonts w:ascii="Arial" w:eastAsia="Arial" w:hAnsi="Arial" w:cs="Arial"/>
        </w:rPr>
        <w:t>R</w:t>
      </w:r>
      <w:r>
        <w:rPr>
          <w:rFonts w:ascii="Arial" w:eastAsia="Arial" w:hAnsi="Arial" w:cs="Arial"/>
        </w:rPr>
        <w:t>7</w:t>
      </w:r>
      <w:r w:rsidR="000F529E" w:rsidRPr="565F5D3A">
        <w:rPr>
          <w:rFonts w:ascii="Arial" w:eastAsia="Arial" w:hAnsi="Arial" w:cs="Arial"/>
        </w:rPr>
        <w:t>:</w:t>
      </w:r>
      <w:r w:rsidR="000F529E">
        <w:rPr>
          <w:rFonts w:ascii="Arial" w:eastAsia="Arial" w:hAnsi="Arial" w:cs="Arial"/>
          <w:bCs/>
        </w:rPr>
        <w:tab/>
      </w:r>
      <w:r w:rsidR="000F529E" w:rsidRPr="565F5D3A">
        <w:rPr>
          <w:rFonts w:ascii="Arial" w:eastAsia="Arial" w:hAnsi="Arial" w:cs="Arial"/>
        </w:rPr>
        <w:t xml:space="preserve">Please use the sliding scale below to tell us how much influence you think </w:t>
      </w:r>
      <w:r w:rsidR="00366F02" w:rsidRPr="565F5D3A">
        <w:rPr>
          <w:rFonts w:ascii="Arial" w:eastAsia="Arial" w:hAnsi="Arial" w:cs="Arial"/>
        </w:rPr>
        <w:t xml:space="preserve">a food or drink </w:t>
      </w:r>
      <w:r w:rsidR="000F529E" w:rsidRPr="565F5D3A">
        <w:rPr>
          <w:rFonts w:ascii="Arial" w:eastAsia="Arial" w:hAnsi="Arial" w:cs="Arial"/>
          <w:u w:val="single"/>
        </w:rPr>
        <w:t xml:space="preserve">brand’s </w:t>
      </w:r>
      <w:r w:rsidR="00A92C45">
        <w:rPr>
          <w:rFonts w:ascii="Arial" w:eastAsia="Arial" w:hAnsi="Arial" w:cs="Arial"/>
          <w:u w:val="single"/>
        </w:rPr>
        <w:t xml:space="preserve">positive action </w:t>
      </w:r>
      <w:proofErr w:type="gramStart"/>
      <w:r w:rsidR="00A92C45">
        <w:rPr>
          <w:rFonts w:ascii="Arial" w:eastAsia="Arial" w:hAnsi="Arial" w:cs="Arial"/>
          <w:u w:val="single"/>
        </w:rPr>
        <w:t xml:space="preserve">for </w:t>
      </w:r>
      <w:r w:rsidR="000F529E" w:rsidRPr="565F5D3A">
        <w:rPr>
          <w:rFonts w:ascii="Arial" w:eastAsia="Arial" w:hAnsi="Arial" w:cs="Arial"/>
          <w:u w:val="single"/>
        </w:rPr>
        <w:t xml:space="preserve"> the</w:t>
      </w:r>
      <w:proofErr w:type="gramEnd"/>
      <w:r w:rsidR="000F529E" w:rsidRPr="565F5D3A">
        <w:rPr>
          <w:rFonts w:ascii="Arial" w:eastAsia="Arial" w:hAnsi="Arial" w:cs="Arial"/>
          <w:u w:val="single"/>
        </w:rPr>
        <w:t xml:space="preserve"> environment</w:t>
      </w:r>
      <w:r w:rsidR="000F529E" w:rsidRPr="565F5D3A">
        <w:rPr>
          <w:rFonts w:ascii="Arial" w:eastAsia="Arial" w:hAnsi="Arial" w:cs="Arial"/>
        </w:rPr>
        <w:t xml:space="preserve"> has on your decision to buy</w:t>
      </w:r>
      <w:r w:rsidR="00555029" w:rsidRPr="565F5D3A">
        <w:rPr>
          <w:rFonts w:ascii="Arial" w:eastAsia="Arial" w:hAnsi="Arial" w:cs="Arial"/>
        </w:rPr>
        <w:t xml:space="preserve"> </w:t>
      </w:r>
      <w:r w:rsidR="00366F02" w:rsidRPr="565F5D3A">
        <w:rPr>
          <w:rFonts w:ascii="Arial" w:eastAsia="Arial" w:hAnsi="Arial" w:cs="Arial"/>
        </w:rPr>
        <w:t>it</w:t>
      </w:r>
      <w:r w:rsidR="00555029" w:rsidRPr="565F5D3A">
        <w:rPr>
          <w:rFonts w:ascii="Arial" w:eastAsia="Arial" w:hAnsi="Arial" w:cs="Arial"/>
        </w:rPr>
        <w:t>.</w:t>
      </w:r>
    </w:p>
    <w:p w14:paraId="42F66254" w14:textId="77777777" w:rsidR="00366F02" w:rsidRDefault="00366F02" w:rsidP="000F529E">
      <w:pPr>
        <w:ind w:left="720" w:hanging="720"/>
        <w:rPr>
          <w:rFonts w:ascii="Arial" w:eastAsia="Arial" w:hAnsi="Arial" w:cs="Arial"/>
          <w:bCs/>
        </w:rPr>
      </w:pPr>
    </w:p>
    <w:p w14:paraId="433F74B1" w14:textId="3CFE0E72" w:rsidR="000F529E" w:rsidRPr="000F529E" w:rsidRDefault="000F529E" w:rsidP="000F529E">
      <w:pPr>
        <w:pStyle w:val="ListParagraph"/>
        <w:rPr>
          <w:rFonts w:ascii="Arial" w:eastAsia="Arial" w:hAnsi="Arial" w:cs="Arial"/>
          <w:bCs/>
        </w:rPr>
      </w:pPr>
      <w:r w:rsidRPr="000F529E">
        <w:rPr>
          <w:rFonts w:ascii="Arial" w:eastAsia="Arial" w:hAnsi="Arial" w:cs="Arial"/>
          <w:bCs/>
        </w:rPr>
        <w:t>[SLIDING SCALE.  7=I only buy environmentally friendly brands, 1=I don’t worry about the environment when buying these brands – the taste, price, etc is what’s important to me]</w:t>
      </w:r>
    </w:p>
    <w:p w14:paraId="5A47D7FB" w14:textId="5409DB0B" w:rsidR="000F529E" w:rsidRDefault="000F529E" w:rsidP="00C83B87">
      <w:pPr>
        <w:rPr>
          <w:rFonts w:ascii="Arial" w:eastAsia="Arial" w:hAnsi="Arial" w:cs="Arial"/>
          <w:bCs/>
        </w:rPr>
      </w:pPr>
    </w:p>
    <w:p w14:paraId="3DB4198B" w14:textId="37715065" w:rsidR="00094E93" w:rsidRDefault="001E4AD2" w:rsidP="00094E93">
      <w:pPr>
        <w:ind w:left="720" w:hanging="720"/>
        <w:rPr>
          <w:rFonts w:ascii="Arial" w:eastAsia="Arial" w:hAnsi="Arial" w:cs="Arial"/>
          <w:bCs/>
        </w:rPr>
      </w:pPr>
      <w:r>
        <w:rPr>
          <w:rFonts w:ascii="Arial" w:eastAsia="Arial" w:hAnsi="Arial" w:cs="Arial"/>
          <w:bCs/>
        </w:rPr>
        <w:t>R8</w:t>
      </w:r>
      <w:r w:rsidR="00094E93">
        <w:rPr>
          <w:rFonts w:ascii="Arial" w:eastAsia="Arial" w:hAnsi="Arial" w:cs="Arial"/>
          <w:bCs/>
        </w:rPr>
        <w:t>:</w:t>
      </w:r>
      <w:r w:rsidR="00094E93">
        <w:rPr>
          <w:rFonts w:ascii="Arial" w:eastAsia="Arial" w:hAnsi="Arial" w:cs="Arial"/>
          <w:bCs/>
        </w:rPr>
        <w:tab/>
        <w:t xml:space="preserve">Please use the sliding scale below to tell us how much influence you think a </w:t>
      </w:r>
      <w:r w:rsidR="00366F02">
        <w:rPr>
          <w:rFonts w:ascii="Arial" w:eastAsia="Arial" w:hAnsi="Arial" w:cs="Arial"/>
          <w:bCs/>
        </w:rPr>
        <w:t xml:space="preserve">food or drink </w:t>
      </w:r>
      <w:r w:rsidR="00094E93" w:rsidRPr="00094E93">
        <w:rPr>
          <w:rFonts w:ascii="Arial" w:eastAsia="Arial" w:hAnsi="Arial" w:cs="Arial"/>
          <w:bCs/>
          <w:u w:val="single"/>
        </w:rPr>
        <w:t xml:space="preserve">brand’s </w:t>
      </w:r>
      <w:r w:rsidR="00A92C45">
        <w:rPr>
          <w:rFonts w:ascii="Arial" w:eastAsia="Arial" w:hAnsi="Arial" w:cs="Arial"/>
          <w:bCs/>
          <w:u w:val="single"/>
        </w:rPr>
        <w:t xml:space="preserve">positive action on </w:t>
      </w:r>
      <w:r w:rsidR="00094E93">
        <w:rPr>
          <w:rFonts w:ascii="Arial" w:eastAsia="Arial" w:hAnsi="Arial" w:cs="Arial"/>
          <w:bCs/>
          <w:u w:val="single"/>
        </w:rPr>
        <w:t>social issues</w:t>
      </w:r>
      <w:r w:rsidR="00094E93" w:rsidRPr="00094E93">
        <w:rPr>
          <w:rFonts w:ascii="Arial" w:eastAsia="Arial" w:hAnsi="Arial" w:cs="Arial"/>
          <w:bCs/>
        </w:rPr>
        <w:t xml:space="preserve"> (such as poverty / inequality, discrimination, etc) </w:t>
      </w:r>
      <w:r w:rsidR="00094E93">
        <w:rPr>
          <w:rFonts w:ascii="Arial" w:eastAsia="Arial" w:hAnsi="Arial" w:cs="Arial"/>
          <w:bCs/>
        </w:rPr>
        <w:t>has on your decision to buy</w:t>
      </w:r>
      <w:r w:rsidR="00366F02">
        <w:rPr>
          <w:rFonts w:ascii="Arial" w:eastAsia="Arial" w:hAnsi="Arial" w:cs="Arial"/>
          <w:bCs/>
        </w:rPr>
        <w:t xml:space="preserve"> it.</w:t>
      </w:r>
    </w:p>
    <w:p w14:paraId="22F049D2" w14:textId="77777777" w:rsidR="00366F02" w:rsidRDefault="00366F02" w:rsidP="00094E93">
      <w:pPr>
        <w:pStyle w:val="ListParagraph"/>
        <w:rPr>
          <w:rFonts w:ascii="Arial" w:eastAsia="Arial" w:hAnsi="Arial" w:cs="Arial"/>
          <w:bCs/>
        </w:rPr>
      </w:pPr>
    </w:p>
    <w:p w14:paraId="6A0E93A4" w14:textId="4D6B2827" w:rsidR="00094E93" w:rsidRPr="000F529E" w:rsidRDefault="00094E93" w:rsidP="00094E93">
      <w:pPr>
        <w:pStyle w:val="ListParagraph"/>
        <w:rPr>
          <w:rFonts w:ascii="Arial" w:eastAsia="Arial" w:hAnsi="Arial" w:cs="Arial"/>
          <w:bCs/>
        </w:rPr>
      </w:pPr>
      <w:r w:rsidRPr="000F529E">
        <w:rPr>
          <w:rFonts w:ascii="Arial" w:eastAsia="Arial" w:hAnsi="Arial" w:cs="Arial"/>
          <w:bCs/>
        </w:rPr>
        <w:t>[SLIDING SCALE.  7=I only buy brands</w:t>
      </w:r>
      <w:r>
        <w:rPr>
          <w:rFonts w:ascii="Arial" w:eastAsia="Arial" w:hAnsi="Arial" w:cs="Arial"/>
          <w:bCs/>
        </w:rPr>
        <w:t xml:space="preserve"> that do good in society</w:t>
      </w:r>
      <w:r w:rsidRPr="000F529E">
        <w:rPr>
          <w:rFonts w:ascii="Arial" w:eastAsia="Arial" w:hAnsi="Arial" w:cs="Arial"/>
          <w:bCs/>
        </w:rPr>
        <w:t xml:space="preserve">, 1=I don’t worry about </w:t>
      </w:r>
      <w:r>
        <w:rPr>
          <w:rFonts w:ascii="Arial" w:eastAsia="Arial" w:hAnsi="Arial" w:cs="Arial"/>
          <w:bCs/>
        </w:rPr>
        <w:t xml:space="preserve">society </w:t>
      </w:r>
      <w:r w:rsidRPr="000F529E">
        <w:rPr>
          <w:rFonts w:ascii="Arial" w:eastAsia="Arial" w:hAnsi="Arial" w:cs="Arial"/>
          <w:bCs/>
        </w:rPr>
        <w:t>when buying</w:t>
      </w:r>
      <w:r>
        <w:rPr>
          <w:rFonts w:ascii="Arial" w:eastAsia="Arial" w:hAnsi="Arial" w:cs="Arial"/>
          <w:bCs/>
        </w:rPr>
        <w:t xml:space="preserve"> these brands </w:t>
      </w:r>
      <w:r w:rsidRPr="000F529E">
        <w:rPr>
          <w:rFonts w:ascii="Arial" w:eastAsia="Arial" w:hAnsi="Arial" w:cs="Arial"/>
          <w:bCs/>
        </w:rPr>
        <w:t>– the taste, price, etc is what’s important to me]</w:t>
      </w:r>
    </w:p>
    <w:p w14:paraId="19250EC3" w14:textId="77777777" w:rsidR="00094E93" w:rsidRDefault="00094E93" w:rsidP="00C83B87">
      <w:pPr>
        <w:rPr>
          <w:rFonts w:ascii="Arial" w:eastAsia="Arial" w:hAnsi="Arial" w:cs="Arial"/>
          <w:bCs/>
        </w:rPr>
      </w:pPr>
    </w:p>
    <w:p w14:paraId="2AA93756" w14:textId="3D6D3276" w:rsidR="00EF37C0" w:rsidRPr="00377FE4" w:rsidRDefault="00B81482" w:rsidP="00EF37C0">
      <w:pPr>
        <w:pStyle w:val="Heading2"/>
        <w:rPr>
          <w:rFonts w:ascii="Arial" w:hAnsi="Arial" w:cs="Arial"/>
        </w:rPr>
      </w:pPr>
      <w:r>
        <w:rPr>
          <w:rFonts w:ascii="Arial" w:hAnsi="Arial" w:cs="Arial"/>
        </w:rPr>
        <w:t>Brand fit with issues</w:t>
      </w:r>
    </w:p>
    <w:p w14:paraId="37F70462" w14:textId="1A7000F7" w:rsidR="00EF37C0" w:rsidRPr="00377FE4" w:rsidRDefault="00EF37C0" w:rsidP="00EF37C0">
      <w:pPr>
        <w:rPr>
          <w:rFonts w:ascii="Arial" w:hAnsi="Arial" w:cs="Arial"/>
        </w:rPr>
      </w:pPr>
    </w:p>
    <w:p w14:paraId="1AFD4A5D" w14:textId="77777777" w:rsidR="00EF37C0" w:rsidRPr="00377FE4" w:rsidRDefault="00EF37C0" w:rsidP="00EF37C0">
      <w:pPr>
        <w:rPr>
          <w:rFonts w:ascii="Arial" w:eastAsia="Arial" w:hAnsi="Arial" w:cs="Arial"/>
        </w:rPr>
      </w:pPr>
      <w:r w:rsidRPr="00377FE4">
        <w:rPr>
          <w:rFonts w:ascii="Arial" w:eastAsia="Arial" w:hAnsi="Arial" w:cs="Arial"/>
        </w:rPr>
        <w:t>SHOW ALL:</w:t>
      </w:r>
    </w:p>
    <w:p w14:paraId="021A9380" w14:textId="3DCFA255" w:rsidR="00EF37C0" w:rsidRPr="00377FE4" w:rsidRDefault="00EF37C0" w:rsidP="00EF37C0">
      <w:pPr>
        <w:rPr>
          <w:rFonts w:ascii="Arial" w:eastAsia="Arial" w:hAnsi="Arial" w:cs="Arial"/>
        </w:rPr>
      </w:pPr>
      <w:r w:rsidRPr="00377FE4">
        <w:rPr>
          <w:rFonts w:ascii="Arial" w:eastAsia="Arial" w:hAnsi="Arial" w:cs="Arial"/>
        </w:rPr>
        <w:t>We’d now like you to do a</w:t>
      </w:r>
      <w:r w:rsidR="00094E93">
        <w:rPr>
          <w:rFonts w:ascii="Arial" w:eastAsia="Arial" w:hAnsi="Arial" w:cs="Arial"/>
        </w:rPr>
        <w:t>nother</w:t>
      </w:r>
      <w:r w:rsidRPr="00377FE4">
        <w:rPr>
          <w:rFonts w:ascii="Arial" w:eastAsia="Arial" w:hAnsi="Arial" w:cs="Arial"/>
        </w:rPr>
        <w:t xml:space="preserve"> </w:t>
      </w:r>
      <w:proofErr w:type="gramStart"/>
      <w:r w:rsidRPr="00377FE4">
        <w:rPr>
          <w:rFonts w:ascii="Arial" w:eastAsia="Arial" w:hAnsi="Arial" w:cs="Arial"/>
        </w:rPr>
        <w:t>quick fire</w:t>
      </w:r>
      <w:proofErr w:type="gramEnd"/>
      <w:r w:rsidRPr="00377FE4">
        <w:rPr>
          <w:rFonts w:ascii="Arial" w:eastAsia="Arial" w:hAnsi="Arial" w:cs="Arial"/>
        </w:rPr>
        <w:t xml:space="preserve"> exercise for us.  </w:t>
      </w:r>
    </w:p>
    <w:p w14:paraId="50995470" w14:textId="77777777" w:rsidR="00EF37C0" w:rsidRPr="00377FE4" w:rsidRDefault="00EF37C0" w:rsidP="00EF37C0">
      <w:pPr>
        <w:rPr>
          <w:rFonts w:ascii="Arial" w:eastAsia="Arial" w:hAnsi="Arial" w:cs="Arial"/>
        </w:rPr>
      </w:pPr>
    </w:p>
    <w:p w14:paraId="2E03ACEF" w14:textId="77777777" w:rsidR="00CF155C" w:rsidRDefault="00CF155C" w:rsidP="00EF37C0">
      <w:pPr>
        <w:rPr>
          <w:rFonts w:ascii="Arial" w:eastAsia="Arial" w:hAnsi="Arial" w:cs="Arial"/>
        </w:rPr>
      </w:pPr>
      <w:r>
        <w:rPr>
          <w:rFonts w:ascii="Arial" w:eastAsia="Arial" w:hAnsi="Arial" w:cs="Arial"/>
        </w:rPr>
        <w:lastRenderedPageBreak/>
        <w:t xml:space="preserve">We are going to show you a set of brands, and some of the types of issues we have been discussing.  </w:t>
      </w:r>
    </w:p>
    <w:p w14:paraId="5DCBF200" w14:textId="77777777" w:rsidR="00CF155C" w:rsidRDefault="00CF155C" w:rsidP="00EF37C0">
      <w:pPr>
        <w:rPr>
          <w:rFonts w:ascii="Arial" w:eastAsia="Arial" w:hAnsi="Arial" w:cs="Arial"/>
        </w:rPr>
      </w:pPr>
    </w:p>
    <w:p w14:paraId="5915B6DD" w14:textId="77777777" w:rsidR="00953E86" w:rsidRDefault="00CF155C" w:rsidP="00953E86">
      <w:pPr>
        <w:pStyle w:val="CommentText"/>
      </w:pPr>
      <w:r>
        <w:rPr>
          <w:rFonts w:ascii="Arial" w:eastAsia="Arial" w:hAnsi="Arial" w:cs="Arial"/>
        </w:rPr>
        <w:t xml:space="preserve">We would like you to think about whether it would be </w:t>
      </w:r>
      <w:proofErr w:type="gramStart"/>
      <w:r>
        <w:rPr>
          <w:rFonts w:ascii="Arial" w:eastAsia="Arial" w:hAnsi="Arial" w:cs="Arial"/>
        </w:rPr>
        <w:t>make</w:t>
      </w:r>
      <w:proofErr w:type="gramEnd"/>
      <w:r>
        <w:rPr>
          <w:rFonts w:ascii="Arial" w:eastAsia="Arial" w:hAnsi="Arial" w:cs="Arial"/>
        </w:rPr>
        <w:t xml:space="preserve"> sense to you for these brands to speak out against some of these issues.  </w:t>
      </w:r>
      <w:r w:rsidR="00953E86">
        <w:t xml:space="preserve">Are these the types of issues you would expect the brands we are about to show you to talk about? </w:t>
      </w:r>
    </w:p>
    <w:p w14:paraId="25D4933D" w14:textId="77777777" w:rsidR="00CF155C" w:rsidRDefault="00CF155C" w:rsidP="00EF37C0">
      <w:pPr>
        <w:rPr>
          <w:rFonts w:ascii="Arial" w:eastAsia="Arial" w:hAnsi="Arial" w:cs="Arial"/>
        </w:rPr>
      </w:pPr>
    </w:p>
    <w:p w14:paraId="54432475" w14:textId="77777777" w:rsidR="00CF155C" w:rsidRDefault="00CF155C" w:rsidP="00EF37C0">
      <w:pPr>
        <w:rPr>
          <w:rFonts w:ascii="Arial" w:eastAsia="Arial" w:hAnsi="Arial" w:cs="Arial"/>
        </w:rPr>
      </w:pPr>
      <w:r>
        <w:rPr>
          <w:rFonts w:ascii="Arial" w:eastAsia="Arial" w:hAnsi="Arial" w:cs="Arial"/>
        </w:rPr>
        <w:t xml:space="preserve">Certain brands will feel like a better fit for particular issues than others.  </w:t>
      </w:r>
    </w:p>
    <w:p w14:paraId="502882CC" w14:textId="09BF5B82" w:rsidR="00CF155C" w:rsidRDefault="00CF155C" w:rsidP="006978CE">
      <w:pPr>
        <w:pStyle w:val="ListParagraph"/>
        <w:numPr>
          <w:ilvl w:val="0"/>
          <w:numId w:val="6"/>
        </w:numPr>
        <w:rPr>
          <w:rFonts w:ascii="Arial" w:eastAsia="Arial" w:hAnsi="Arial" w:cs="Arial"/>
        </w:rPr>
      </w:pPr>
      <w:r w:rsidRPr="00CF155C">
        <w:rPr>
          <w:rFonts w:ascii="Arial" w:eastAsia="Arial" w:hAnsi="Arial" w:cs="Arial"/>
        </w:rPr>
        <w:t xml:space="preserve">If you think the brand and the issue “fit together” click on the </w:t>
      </w:r>
      <w:r>
        <w:rPr>
          <w:rFonts w:ascii="Arial" w:eastAsia="Arial" w:hAnsi="Arial" w:cs="Arial"/>
        </w:rPr>
        <w:t xml:space="preserve">green </w:t>
      </w:r>
      <w:r w:rsidRPr="00CF155C">
        <w:rPr>
          <w:rFonts w:ascii="Arial" w:eastAsia="Arial" w:hAnsi="Arial" w:cs="Arial"/>
        </w:rPr>
        <w:t>tick</w:t>
      </w:r>
    </w:p>
    <w:p w14:paraId="101F3B3C" w14:textId="2E764199" w:rsidR="00CF155C" w:rsidRPr="00CF155C" w:rsidRDefault="00CF155C" w:rsidP="006978CE">
      <w:pPr>
        <w:pStyle w:val="ListParagraph"/>
        <w:numPr>
          <w:ilvl w:val="0"/>
          <w:numId w:val="6"/>
        </w:numPr>
        <w:rPr>
          <w:rFonts w:ascii="Arial" w:eastAsia="Arial" w:hAnsi="Arial" w:cs="Arial"/>
        </w:rPr>
      </w:pPr>
      <w:r>
        <w:rPr>
          <w:rFonts w:ascii="Arial" w:eastAsia="Arial" w:hAnsi="Arial" w:cs="Arial"/>
        </w:rPr>
        <w:t>If you think the brand and the issue do not “fit together” click on the red cross</w:t>
      </w:r>
    </w:p>
    <w:p w14:paraId="05AACB71" w14:textId="77777777" w:rsidR="00EF37C0" w:rsidRPr="00377FE4" w:rsidRDefault="00EF37C0" w:rsidP="00EF37C0">
      <w:pPr>
        <w:rPr>
          <w:rFonts w:ascii="Arial" w:eastAsia="Arial" w:hAnsi="Arial" w:cs="Arial"/>
        </w:rPr>
      </w:pPr>
    </w:p>
    <w:p w14:paraId="044B5FCF" w14:textId="7981E64A" w:rsidR="00EF37C0" w:rsidRPr="00377FE4" w:rsidRDefault="00CF155C" w:rsidP="00EF37C0">
      <w:pPr>
        <w:rPr>
          <w:rFonts w:ascii="Arial" w:eastAsia="Arial" w:hAnsi="Arial" w:cs="Arial"/>
        </w:rPr>
      </w:pPr>
      <w:r>
        <w:rPr>
          <w:rFonts w:ascii="Arial" w:eastAsia="Arial" w:hAnsi="Arial" w:cs="Arial"/>
        </w:rPr>
        <w:t>Y</w:t>
      </w:r>
      <w:r w:rsidR="00EF37C0" w:rsidRPr="00377FE4">
        <w:rPr>
          <w:rFonts w:ascii="Arial" w:eastAsia="Arial" w:hAnsi="Arial" w:cs="Arial"/>
        </w:rPr>
        <w:t xml:space="preserve">ou won’t have long to do it!  Each word will only appear for </w:t>
      </w:r>
      <w:r w:rsidR="00094E93">
        <w:rPr>
          <w:rFonts w:ascii="Arial" w:eastAsia="Arial" w:hAnsi="Arial" w:cs="Arial"/>
        </w:rPr>
        <w:t>2</w:t>
      </w:r>
      <w:r w:rsidR="00EF37C0" w:rsidRPr="00377FE4">
        <w:rPr>
          <w:rFonts w:ascii="Arial" w:eastAsia="Arial" w:hAnsi="Arial" w:cs="Arial"/>
        </w:rPr>
        <w:t xml:space="preserve"> secs, so you’ll need to decide quickly.</w:t>
      </w:r>
    </w:p>
    <w:p w14:paraId="5AA72CB0" w14:textId="065D1556" w:rsidR="00EF37C0" w:rsidRDefault="00EF37C0" w:rsidP="00EF37C0">
      <w:pPr>
        <w:rPr>
          <w:rFonts w:ascii="Arial" w:eastAsia="Arial" w:hAnsi="Arial" w:cs="Arial"/>
        </w:rPr>
      </w:pPr>
    </w:p>
    <w:p w14:paraId="3C0828F5" w14:textId="201818FF" w:rsidR="00782FBC" w:rsidRDefault="00782FBC" w:rsidP="00EF37C0">
      <w:pPr>
        <w:rPr>
          <w:rFonts w:ascii="Arial" w:eastAsia="Arial" w:hAnsi="Arial" w:cs="Arial"/>
        </w:rPr>
      </w:pPr>
    </w:p>
    <w:p w14:paraId="5783A7E1" w14:textId="3DAA53BD" w:rsidR="00782FBC" w:rsidRDefault="00782FBC" w:rsidP="00EF37C0">
      <w:pPr>
        <w:rPr>
          <w:rFonts w:ascii="Arial" w:eastAsia="Arial" w:hAnsi="Arial" w:cs="Arial"/>
        </w:rPr>
      </w:pPr>
      <w:r>
        <w:rPr>
          <w:rFonts w:ascii="Arial" w:eastAsia="Arial" w:hAnsi="Arial" w:cs="Arial"/>
        </w:rPr>
        <w:t>SHOW ALL:</w:t>
      </w:r>
    </w:p>
    <w:p w14:paraId="43F7360D" w14:textId="7AFBDE35" w:rsidR="00782FBC" w:rsidRDefault="00EF37C0" w:rsidP="00EF37C0">
      <w:pPr>
        <w:rPr>
          <w:rFonts w:ascii="Arial" w:eastAsia="Arial" w:hAnsi="Arial" w:cs="Arial"/>
        </w:rPr>
      </w:pPr>
      <w:r w:rsidRPr="00377FE4">
        <w:rPr>
          <w:rFonts w:ascii="Arial" w:eastAsia="Arial" w:hAnsi="Arial" w:cs="Arial"/>
        </w:rPr>
        <w:t>The next few screens will be a practice session, so you can get used to how it will work.</w:t>
      </w:r>
    </w:p>
    <w:p w14:paraId="2B88A2C6" w14:textId="33D94D30" w:rsidR="00782FBC" w:rsidRDefault="00782FBC" w:rsidP="00EF37C0">
      <w:pPr>
        <w:rPr>
          <w:rFonts w:ascii="Arial" w:eastAsia="Arial" w:hAnsi="Arial" w:cs="Arial"/>
        </w:rPr>
      </w:pPr>
    </w:p>
    <w:p w14:paraId="3272FA50" w14:textId="24C65556" w:rsidR="00782FBC" w:rsidRDefault="00782FBC" w:rsidP="00EF37C0">
      <w:pPr>
        <w:rPr>
          <w:rFonts w:ascii="Arial" w:eastAsia="Arial" w:hAnsi="Arial" w:cs="Arial"/>
        </w:rPr>
      </w:pPr>
      <w:r>
        <w:rPr>
          <w:rFonts w:ascii="Arial" w:eastAsia="Arial" w:hAnsi="Arial" w:cs="Arial"/>
        </w:rPr>
        <w:t xml:space="preserve">But before you start, </w:t>
      </w:r>
      <w:proofErr w:type="gramStart"/>
      <w:r>
        <w:rPr>
          <w:rFonts w:ascii="Arial" w:eastAsia="Arial" w:hAnsi="Arial" w:cs="Arial"/>
        </w:rPr>
        <w:t>here’s</w:t>
      </w:r>
      <w:proofErr w:type="gramEnd"/>
      <w:r>
        <w:rPr>
          <w:rFonts w:ascii="Arial" w:eastAsia="Arial" w:hAnsi="Arial" w:cs="Arial"/>
        </w:rPr>
        <w:t xml:space="preserve"> a reminder of the different types of issues that we </w:t>
      </w:r>
      <w:del w:id="14" w:author="Author">
        <w:r w:rsidDel="00013ABD">
          <w:rPr>
            <w:rFonts w:ascii="Arial" w:eastAsia="Arial" w:hAnsi="Arial" w:cs="Arial"/>
          </w:rPr>
          <w:delText xml:space="preserve">have been discussing </w:delText>
        </w:r>
      </w:del>
      <w:ins w:id="15" w:author="Author">
        <w:r w:rsidR="00013ABD">
          <w:rPr>
            <w:rFonts w:ascii="Arial" w:eastAsia="Arial" w:hAnsi="Arial" w:cs="Arial"/>
          </w:rPr>
          <w:t xml:space="preserve">discussed </w:t>
        </w:r>
      </w:ins>
      <w:r>
        <w:rPr>
          <w:rFonts w:ascii="Arial" w:eastAsia="Arial" w:hAnsi="Arial" w:cs="Arial"/>
        </w:rPr>
        <w:t xml:space="preserve">in </w:t>
      </w:r>
      <w:del w:id="16" w:author="Author">
        <w:r w:rsidDel="00013ABD">
          <w:rPr>
            <w:rFonts w:ascii="Arial" w:eastAsia="Arial" w:hAnsi="Arial" w:cs="Arial"/>
          </w:rPr>
          <w:delText>this survey</w:delText>
        </w:r>
      </w:del>
      <w:ins w:id="17" w:author="Author">
        <w:r w:rsidR="00013ABD">
          <w:rPr>
            <w:rFonts w:ascii="Arial" w:eastAsia="Arial" w:hAnsi="Arial" w:cs="Arial"/>
          </w:rPr>
          <w:t>the previous survey</w:t>
        </w:r>
      </w:ins>
      <w:r>
        <w:rPr>
          <w:rFonts w:ascii="Arial" w:eastAsia="Arial" w:hAnsi="Arial" w:cs="Arial"/>
        </w:rPr>
        <w:t>:</w:t>
      </w:r>
    </w:p>
    <w:p w14:paraId="1D4C37CC" w14:textId="10054BD4" w:rsidR="00782FBC" w:rsidRDefault="00782FBC" w:rsidP="00EF37C0">
      <w:pPr>
        <w:rPr>
          <w:rFonts w:ascii="Arial" w:eastAsia="Arial" w:hAnsi="Arial" w:cs="Arial"/>
        </w:rPr>
      </w:pPr>
    </w:p>
    <w:p w14:paraId="363AB8C4" w14:textId="2D8357CA" w:rsidR="00782FBC" w:rsidRDefault="00782FBC" w:rsidP="00EF37C0">
      <w:pPr>
        <w:rPr>
          <w:rFonts w:ascii="Arial" w:eastAsia="Arial" w:hAnsi="Arial" w:cs="Arial"/>
          <w:u w:val="single"/>
        </w:rPr>
      </w:pPr>
      <w:r w:rsidRPr="00782FBC">
        <w:rPr>
          <w:rFonts w:ascii="Arial" w:eastAsia="Arial" w:hAnsi="Arial" w:cs="Arial"/>
          <w:u w:val="single"/>
        </w:rPr>
        <w:t>Environment</w:t>
      </w:r>
    </w:p>
    <w:p w14:paraId="70514B62" w14:textId="25991DA8" w:rsidR="00782FBC" w:rsidRPr="00377FE4" w:rsidRDefault="00782FBC" w:rsidP="00782FBC">
      <w:pPr>
        <w:rPr>
          <w:rFonts w:ascii="Arial" w:eastAsia="Arial" w:hAnsi="Arial" w:cs="Arial"/>
        </w:rPr>
      </w:pPr>
      <w:r>
        <w:rPr>
          <w:rFonts w:ascii="Arial" w:eastAsia="Arial" w:hAnsi="Arial" w:cs="Arial"/>
          <w:i/>
          <w:iCs/>
        </w:rPr>
        <w:t>Animal welfare, climate change and extreme weather, deforestation, over-farming, pollution and waste</w:t>
      </w:r>
    </w:p>
    <w:p w14:paraId="7EC99AAE" w14:textId="77777777" w:rsidR="00782FBC" w:rsidRDefault="00782FBC" w:rsidP="00EF37C0">
      <w:pPr>
        <w:rPr>
          <w:rFonts w:ascii="Arial" w:eastAsia="Arial" w:hAnsi="Arial" w:cs="Arial"/>
        </w:rPr>
      </w:pPr>
    </w:p>
    <w:p w14:paraId="1175D846" w14:textId="67569252" w:rsidR="00782FBC" w:rsidRPr="00782FBC" w:rsidRDefault="00782FBC" w:rsidP="00EF37C0">
      <w:pPr>
        <w:rPr>
          <w:rFonts w:ascii="Arial" w:eastAsia="Arial" w:hAnsi="Arial" w:cs="Arial"/>
          <w:u w:val="single"/>
        </w:rPr>
      </w:pPr>
      <w:r w:rsidRPr="00782FBC">
        <w:rPr>
          <w:rFonts w:ascii="Arial" w:eastAsia="Arial" w:hAnsi="Arial" w:cs="Arial"/>
          <w:u w:val="single"/>
        </w:rPr>
        <w:t>Poverty / inequality</w:t>
      </w:r>
    </w:p>
    <w:p w14:paraId="22084F63" w14:textId="1638D6FA" w:rsidR="00782FBC" w:rsidRPr="00782FBC" w:rsidRDefault="00782FBC" w:rsidP="00782FBC">
      <w:pPr>
        <w:rPr>
          <w:rFonts w:ascii="Arial" w:eastAsia="Arial" w:hAnsi="Arial" w:cs="Arial"/>
          <w:i/>
          <w:iCs/>
        </w:rPr>
      </w:pPr>
      <w:r w:rsidRPr="00782FBC">
        <w:rPr>
          <w:rFonts w:ascii="Arial" w:eastAsia="Arial" w:hAnsi="Arial" w:cs="Arial"/>
          <w:i/>
          <w:iCs/>
        </w:rPr>
        <w:t>Access to food</w:t>
      </w:r>
      <w:r w:rsidR="00775B41">
        <w:rPr>
          <w:rFonts w:ascii="Arial" w:eastAsia="Arial" w:hAnsi="Arial" w:cs="Arial"/>
          <w:i/>
          <w:iCs/>
        </w:rPr>
        <w:t xml:space="preserve"> / water</w:t>
      </w:r>
      <w:r w:rsidRPr="00782FBC">
        <w:rPr>
          <w:rFonts w:ascii="Arial" w:eastAsia="Arial" w:hAnsi="Arial" w:cs="Arial"/>
          <w:i/>
          <w:iCs/>
        </w:rPr>
        <w:t>, work, sanitation, education and healthcare, homelessness, exploitation</w:t>
      </w:r>
    </w:p>
    <w:p w14:paraId="513E323C" w14:textId="5A1A0FCC" w:rsidR="00782FBC" w:rsidRDefault="00782FBC" w:rsidP="00EF37C0">
      <w:pPr>
        <w:rPr>
          <w:rFonts w:ascii="Arial" w:eastAsia="Arial" w:hAnsi="Arial" w:cs="Arial"/>
        </w:rPr>
      </w:pPr>
    </w:p>
    <w:p w14:paraId="34DCE372" w14:textId="78BBB036" w:rsidR="00782FBC" w:rsidRPr="00782FBC" w:rsidRDefault="00782FBC" w:rsidP="00EF37C0">
      <w:pPr>
        <w:rPr>
          <w:rFonts w:ascii="Arial" w:eastAsia="Arial" w:hAnsi="Arial" w:cs="Arial"/>
          <w:u w:val="single"/>
        </w:rPr>
      </w:pPr>
      <w:r w:rsidRPr="00782FBC">
        <w:rPr>
          <w:rFonts w:ascii="Arial" w:eastAsia="Arial" w:hAnsi="Arial" w:cs="Arial"/>
          <w:u w:val="single"/>
        </w:rPr>
        <w:t>Discrimination</w:t>
      </w:r>
    </w:p>
    <w:p w14:paraId="53640D83" w14:textId="5DD6F37C" w:rsidR="00782FBC" w:rsidRPr="00782FBC" w:rsidRDefault="00782FBC" w:rsidP="00782FBC">
      <w:pPr>
        <w:contextualSpacing/>
        <w:rPr>
          <w:rFonts w:ascii="Arial" w:eastAsia="Arial" w:hAnsi="Arial" w:cs="Arial"/>
          <w:i/>
          <w:iCs/>
        </w:rPr>
      </w:pPr>
      <w:r w:rsidRPr="00782FBC">
        <w:rPr>
          <w:rFonts w:ascii="Arial" w:eastAsia="Arial" w:hAnsi="Arial" w:cs="Arial"/>
          <w:i/>
          <w:iCs/>
        </w:rPr>
        <w:t>Discrimination by gender, race, background, sexual orientation, mental health, disability, religion, social class / status</w:t>
      </w:r>
    </w:p>
    <w:p w14:paraId="588E51CE" w14:textId="66E5200E" w:rsidR="00782FBC" w:rsidRDefault="00782FBC" w:rsidP="00EF37C0">
      <w:pPr>
        <w:rPr>
          <w:rFonts w:ascii="Arial" w:eastAsia="Arial" w:hAnsi="Arial" w:cs="Arial"/>
        </w:rPr>
      </w:pPr>
    </w:p>
    <w:p w14:paraId="7F0B9937" w14:textId="393FBFF7" w:rsidR="00782FBC" w:rsidRPr="00782FBC" w:rsidRDefault="00782FBC" w:rsidP="00EF37C0">
      <w:pPr>
        <w:rPr>
          <w:rFonts w:ascii="Arial" w:eastAsia="Arial" w:hAnsi="Arial" w:cs="Arial"/>
          <w:u w:val="single"/>
        </w:rPr>
      </w:pPr>
      <w:r w:rsidRPr="00782FBC">
        <w:rPr>
          <w:rFonts w:ascii="Arial" w:eastAsia="Arial" w:hAnsi="Arial" w:cs="Arial"/>
          <w:u w:val="single"/>
        </w:rPr>
        <w:t>Corruption, injustice and ineffective government</w:t>
      </w:r>
    </w:p>
    <w:p w14:paraId="5741BD76" w14:textId="3ECA1B61" w:rsidR="00782FBC" w:rsidRPr="00782FBC" w:rsidRDefault="00782FBC" w:rsidP="00782FBC">
      <w:pPr>
        <w:contextualSpacing/>
        <w:rPr>
          <w:rFonts w:ascii="Arial" w:eastAsia="Arial" w:hAnsi="Arial" w:cs="Arial"/>
          <w:i/>
          <w:iCs/>
        </w:rPr>
      </w:pPr>
      <w:r w:rsidRPr="00782FBC">
        <w:rPr>
          <w:rFonts w:ascii="Arial" w:eastAsia="Arial" w:hAnsi="Arial" w:cs="Arial"/>
          <w:i/>
          <w:iCs/>
        </w:rPr>
        <w:t>Crime, police brutality, corruption, freedom of speech, human rights, effectiveness of government and political polarisation</w:t>
      </w:r>
    </w:p>
    <w:p w14:paraId="5DB441C4" w14:textId="77777777" w:rsidR="00782FBC" w:rsidRDefault="00782FBC" w:rsidP="00EF37C0">
      <w:pPr>
        <w:rPr>
          <w:rFonts w:ascii="Arial" w:eastAsia="Arial" w:hAnsi="Arial" w:cs="Arial"/>
        </w:rPr>
      </w:pPr>
    </w:p>
    <w:p w14:paraId="1E8115AF" w14:textId="17724B83" w:rsidR="00782FBC" w:rsidRPr="00782FBC" w:rsidRDefault="00782FBC" w:rsidP="00EF37C0">
      <w:pPr>
        <w:rPr>
          <w:rFonts w:ascii="Arial" w:eastAsia="Arial" w:hAnsi="Arial" w:cs="Arial"/>
          <w:u w:val="single"/>
        </w:rPr>
      </w:pPr>
      <w:r w:rsidRPr="00782FBC">
        <w:rPr>
          <w:rFonts w:ascii="Arial" w:eastAsia="Arial" w:hAnsi="Arial" w:cs="Arial"/>
          <w:u w:val="single"/>
        </w:rPr>
        <w:t>Technology and social media</w:t>
      </w:r>
    </w:p>
    <w:p w14:paraId="16C78EF9" w14:textId="593A65CB" w:rsidR="00782FBC" w:rsidRPr="00DA4178" w:rsidRDefault="00782FBC" w:rsidP="00F931AE">
      <w:pPr>
        <w:rPr>
          <w:rFonts w:ascii="Arial" w:eastAsia="Arial" w:hAnsi="Arial" w:cs="Arial"/>
          <w:i/>
          <w:iCs/>
        </w:rPr>
      </w:pPr>
      <w:r w:rsidRPr="00DA4178">
        <w:rPr>
          <w:rFonts w:ascii="Arial" w:eastAsia="Arial" w:hAnsi="Arial" w:cs="Arial"/>
          <w:i/>
          <w:iCs/>
        </w:rPr>
        <w:t xml:space="preserve">Over reliance on technology, “fake news”, data privacy, cyber bullying, </w:t>
      </w:r>
      <w:r w:rsidR="00F931AE" w:rsidRPr="00DA4178">
        <w:rPr>
          <w:rFonts w:ascii="Arial" w:eastAsia="Arial" w:hAnsi="Arial" w:cs="Arial"/>
          <w:i/>
          <w:iCs/>
        </w:rPr>
        <w:t>loss of community and time spent online</w:t>
      </w:r>
    </w:p>
    <w:p w14:paraId="49F8DC8C" w14:textId="77777777" w:rsidR="00782FBC" w:rsidRPr="00377FE4" w:rsidRDefault="00782FBC" w:rsidP="00EF37C0">
      <w:pPr>
        <w:rPr>
          <w:rFonts w:ascii="Arial" w:eastAsia="Arial" w:hAnsi="Arial" w:cs="Arial"/>
          <w:color w:val="FF0000"/>
        </w:rPr>
      </w:pPr>
    </w:p>
    <w:p w14:paraId="7A08E56C" w14:textId="77777777" w:rsidR="00EF37C0" w:rsidRPr="00377FE4" w:rsidRDefault="00EF37C0" w:rsidP="00EF37C0">
      <w:pPr>
        <w:rPr>
          <w:rFonts w:ascii="Arial" w:eastAsia="Arial" w:hAnsi="Arial" w:cs="Arial"/>
        </w:rPr>
      </w:pPr>
      <w:proofErr w:type="spellStart"/>
      <w:r w:rsidRPr="00377FE4">
        <w:rPr>
          <w:rFonts w:ascii="Arial" w:eastAsia="Arial" w:hAnsi="Arial" w:cs="Arial"/>
        </w:rPr>
        <w:t>QPractice</w:t>
      </w:r>
      <w:proofErr w:type="spellEnd"/>
      <w:r w:rsidRPr="00377FE4">
        <w:rPr>
          <w:rFonts w:ascii="Arial" w:eastAsia="Arial" w:hAnsi="Arial" w:cs="Arial"/>
        </w:rPr>
        <w:t>:</w:t>
      </w:r>
    </w:p>
    <w:p w14:paraId="42566023" w14:textId="77777777" w:rsidR="00EF37C0" w:rsidRPr="00377FE4" w:rsidRDefault="00EF37C0" w:rsidP="00EF37C0">
      <w:pPr>
        <w:rPr>
          <w:rFonts w:ascii="Arial" w:eastAsia="Arial" w:hAnsi="Arial" w:cs="Arial"/>
        </w:rPr>
      </w:pPr>
    </w:p>
    <w:p w14:paraId="06B2FAF5" w14:textId="77777777" w:rsidR="00EF37C0" w:rsidRPr="00377FE4" w:rsidRDefault="00EF37C0" w:rsidP="00EF37C0">
      <w:pPr>
        <w:rPr>
          <w:rFonts w:ascii="Arial" w:eastAsia="Arial" w:hAnsi="Arial" w:cs="Arial"/>
        </w:rPr>
      </w:pPr>
      <w:r w:rsidRPr="00377FE4">
        <w:rPr>
          <w:rFonts w:ascii="Arial" w:eastAsia="Arial" w:hAnsi="Arial" w:cs="Arial"/>
        </w:rPr>
        <w:tab/>
        <w:t>[IMAGE OF FORD LOGO]</w:t>
      </w:r>
    </w:p>
    <w:p w14:paraId="1B522D1F" w14:textId="77777777" w:rsidR="00EF37C0" w:rsidRPr="00377FE4" w:rsidRDefault="00EF37C0" w:rsidP="00EF37C0">
      <w:pPr>
        <w:rPr>
          <w:rFonts w:ascii="Arial" w:eastAsia="Arial" w:hAnsi="Arial" w:cs="Arial"/>
        </w:rPr>
      </w:pPr>
    </w:p>
    <w:p w14:paraId="3A99C6DE" w14:textId="77777777" w:rsidR="00EF37C0" w:rsidRPr="00377FE4" w:rsidRDefault="00EF37C0" w:rsidP="00EF37C0">
      <w:pPr>
        <w:rPr>
          <w:rFonts w:ascii="Arial" w:eastAsia="Arial" w:hAnsi="Arial" w:cs="Arial"/>
        </w:rPr>
      </w:pPr>
      <w:r w:rsidRPr="00377FE4">
        <w:rPr>
          <w:rFonts w:ascii="Arial" w:eastAsia="Arial" w:hAnsi="Arial" w:cs="Arial"/>
        </w:rPr>
        <w:t>SHOW ALL:</w:t>
      </w:r>
    </w:p>
    <w:p w14:paraId="386F0CDD" w14:textId="0477E371" w:rsidR="00EF37C0" w:rsidRPr="00377FE4" w:rsidRDefault="00EF37C0" w:rsidP="00EF37C0">
      <w:pPr>
        <w:rPr>
          <w:rFonts w:ascii="Arial" w:eastAsia="Arial" w:hAnsi="Arial" w:cs="Arial"/>
        </w:rPr>
      </w:pPr>
      <w:r w:rsidRPr="00377FE4">
        <w:rPr>
          <w:rFonts w:ascii="Arial" w:eastAsia="Arial" w:hAnsi="Arial" w:cs="Arial"/>
        </w:rPr>
        <w:t xml:space="preserve">Now for the real thing!  </w:t>
      </w:r>
      <w:r w:rsidR="00CF155C">
        <w:rPr>
          <w:rFonts w:ascii="Arial" w:eastAsia="Arial" w:hAnsi="Arial" w:cs="Arial"/>
        </w:rPr>
        <w:t>The brands and issues will change, so you will need to concentrate over the next few screens</w:t>
      </w:r>
      <w:r w:rsidRPr="00377FE4">
        <w:rPr>
          <w:rFonts w:ascii="Arial" w:eastAsia="Arial" w:hAnsi="Arial" w:cs="Arial"/>
        </w:rPr>
        <w:t>.</w:t>
      </w:r>
    </w:p>
    <w:p w14:paraId="174D4870" w14:textId="77777777" w:rsidR="00EF37C0" w:rsidRPr="00377FE4" w:rsidRDefault="00EF37C0" w:rsidP="00EF37C0">
      <w:pPr>
        <w:rPr>
          <w:rFonts w:ascii="Arial" w:eastAsia="Arial" w:hAnsi="Arial" w:cs="Arial"/>
        </w:rPr>
      </w:pPr>
    </w:p>
    <w:p w14:paraId="0AE0B57A" w14:textId="14353D10" w:rsidR="00EF37C0" w:rsidRPr="00377FE4" w:rsidRDefault="00EF37C0" w:rsidP="00EF37C0">
      <w:pPr>
        <w:rPr>
          <w:rFonts w:ascii="Arial" w:eastAsia="Arial" w:hAnsi="Arial" w:cs="Arial"/>
        </w:rPr>
      </w:pPr>
      <w:r w:rsidRPr="00377FE4">
        <w:rPr>
          <w:rFonts w:ascii="Arial" w:eastAsia="Arial" w:hAnsi="Arial" w:cs="Arial"/>
        </w:rPr>
        <w:t>Q</w:t>
      </w:r>
      <w:r w:rsidR="00E50330">
        <w:rPr>
          <w:rFonts w:ascii="Arial" w:eastAsia="Arial" w:hAnsi="Arial" w:cs="Arial"/>
        </w:rPr>
        <w:t>1</w:t>
      </w:r>
      <w:r w:rsidR="006D3D38">
        <w:rPr>
          <w:rFonts w:ascii="Arial" w:eastAsia="Arial" w:hAnsi="Arial" w:cs="Arial"/>
        </w:rPr>
        <w:t>9</w:t>
      </w:r>
      <w:r w:rsidR="00094E93">
        <w:rPr>
          <w:rFonts w:ascii="Arial" w:eastAsia="Arial" w:hAnsi="Arial" w:cs="Arial"/>
        </w:rPr>
        <w:t>b</w:t>
      </w:r>
      <w:r w:rsidRPr="00377FE4">
        <w:rPr>
          <w:rFonts w:ascii="Arial" w:eastAsia="Arial" w:hAnsi="Arial" w:cs="Arial"/>
        </w:rPr>
        <w:t>:</w:t>
      </w:r>
      <w:r w:rsidRPr="00377FE4">
        <w:rPr>
          <w:rFonts w:ascii="Arial" w:eastAsia="Arial" w:hAnsi="Arial" w:cs="Arial"/>
        </w:rPr>
        <w:tab/>
      </w:r>
      <w:r w:rsidR="00CF155C">
        <w:rPr>
          <w:rFonts w:ascii="Arial" w:eastAsia="Arial" w:hAnsi="Arial" w:cs="Arial"/>
        </w:rPr>
        <w:t xml:space="preserve">Would it make sense for this brand to </w:t>
      </w:r>
      <w:r w:rsidR="002E669A">
        <w:rPr>
          <w:rFonts w:ascii="Arial" w:eastAsia="Arial" w:hAnsi="Arial" w:cs="Arial"/>
        </w:rPr>
        <w:t>act in this way</w:t>
      </w:r>
      <w:r w:rsidR="00CF155C">
        <w:rPr>
          <w:rFonts w:ascii="Arial" w:eastAsia="Arial" w:hAnsi="Arial" w:cs="Arial"/>
        </w:rPr>
        <w:t>?</w:t>
      </w:r>
    </w:p>
    <w:p w14:paraId="699EB30E" w14:textId="77777777" w:rsidR="00EF37C0" w:rsidRPr="00377FE4" w:rsidRDefault="00EF37C0" w:rsidP="00EF37C0">
      <w:pPr>
        <w:rPr>
          <w:rFonts w:ascii="Arial" w:eastAsia="Arial" w:hAnsi="Arial" w:cs="Arial"/>
        </w:rPr>
      </w:pPr>
    </w:p>
    <w:p w14:paraId="08480099" w14:textId="77777777" w:rsidR="00EF37C0" w:rsidRPr="00377FE4" w:rsidRDefault="00EF37C0" w:rsidP="00EF37C0">
      <w:pPr>
        <w:ind w:left="720"/>
        <w:rPr>
          <w:rFonts w:ascii="Arial" w:eastAsia="Arial" w:hAnsi="Arial" w:cs="Arial"/>
        </w:rPr>
      </w:pPr>
      <w:r w:rsidRPr="00377FE4">
        <w:rPr>
          <w:rFonts w:ascii="Arial" w:eastAsia="Arial" w:hAnsi="Arial" w:cs="Arial"/>
        </w:rPr>
        <w:t>[IMPLICIT ASSOCIATION TEST.  PROMPTED ASSOCIATIONS IN RANDOM ORDER]</w:t>
      </w:r>
    </w:p>
    <w:p w14:paraId="4D4B9F42" w14:textId="77777777" w:rsidR="00EF37C0" w:rsidRPr="00377FE4" w:rsidRDefault="00EF37C0" w:rsidP="00EF37C0">
      <w:pPr>
        <w:ind w:left="720"/>
        <w:rPr>
          <w:rFonts w:ascii="Arial" w:eastAsia="Arial" w:hAnsi="Arial" w:cs="Arial"/>
        </w:rPr>
      </w:pPr>
    </w:p>
    <w:p w14:paraId="7A69044D" w14:textId="7A63A89D" w:rsidR="00CF155C" w:rsidRDefault="00CF155C" w:rsidP="00EF37C0">
      <w:pPr>
        <w:ind w:left="720"/>
        <w:rPr>
          <w:rFonts w:ascii="Arial" w:eastAsia="Arial" w:hAnsi="Arial" w:cs="Arial"/>
          <w:u w:val="single"/>
        </w:rPr>
      </w:pPr>
      <w:r w:rsidRPr="00CF155C">
        <w:rPr>
          <w:rFonts w:ascii="Arial" w:eastAsia="Arial" w:hAnsi="Arial" w:cs="Arial"/>
          <w:u w:val="single"/>
        </w:rPr>
        <w:t>Brand</w:t>
      </w:r>
    </w:p>
    <w:p w14:paraId="6E906227" w14:textId="685BE66D" w:rsidR="00094E93" w:rsidRDefault="00A92C45" w:rsidP="00094E93">
      <w:pPr>
        <w:pStyle w:val="ListParagraph"/>
        <w:numPr>
          <w:ilvl w:val="0"/>
          <w:numId w:val="7"/>
        </w:numPr>
        <w:rPr>
          <w:rFonts w:ascii="Arial" w:eastAsia="Arial" w:hAnsi="Arial" w:cs="Arial"/>
          <w:bCs/>
          <w:lang w:val="es-ES"/>
        </w:rPr>
      </w:pPr>
      <w:proofErr w:type="spellStart"/>
      <w:r>
        <w:rPr>
          <w:rFonts w:ascii="Arial" w:eastAsia="Arial" w:hAnsi="Arial" w:cs="Arial"/>
          <w:bCs/>
          <w:lang w:val="es-ES"/>
        </w:rPr>
        <w:t>The</w:t>
      </w:r>
      <w:proofErr w:type="spellEnd"/>
      <w:r>
        <w:rPr>
          <w:rFonts w:ascii="Arial" w:eastAsia="Arial" w:hAnsi="Arial" w:cs="Arial"/>
          <w:bCs/>
          <w:lang w:val="es-ES"/>
        </w:rPr>
        <w:t xml:space="preserve"> </w:t>
      </w:r>
      <w:r w:rsidR="00094E93">
        <w:rPr>
          <w:rFonts w:ascii="Arial" w:eastAsia="Arial" w:hAnsi="Arial" w:cs="Arial"/>
          <w:bCs/>
          <w:lang w:val="es-ES"/>
        </w:rPr>
        <w:t>PepsiCo</w:t>
      </w:r>
      <w:r>
        <w:rPr>
          <w:rFonts w:ascii="Arial" w:eastAsia="Arial" w:hAnsi="Arial" w:cs="Arial"/>
          <w:bCs/>
          <w:lang w:val="es-ES"/>
        </w:rPr>
        <w:t xml:space="preserve"> Company</w:t>
      </w:r>
    </w:p>
    <w:p w14:paraId="709BE46F" w14:textId="2ED2F867" w:rsidR="00094E93" w:rsidRPr="00735AFB" w:rsidRDefault="00094E93" w:rsidP="00094E93">
      <w:pPr>
        <w:pStyle w:val="ListParagraph"/>
        <w:numPr>
          <w:ilvl w:val="0"/>
          <w:numId w:val="7"/>
        </w:numPr>
        <w:rPr>
          <w:rFonts w:ascii="Arial" w:eastAsia="Arial" w:hAnsi="Arial" w:cs="Arial"/>
          <w:bCs/>
          <w:lang w:val="es-ES"/>
        </w:rPr>
      </w:pPr>
      <w:r w:rsidRPr="00735AFB">
        <w:rPr>
          <w:rFonts w:ascii="Arial" w:eastAsia="Arial" w:hAnsi="Arial" w:cs="Arial"/>
          <w:bCs/>
          <w:lang w:val="es-ES"/>
        </w:rPr>
        <w:t>Coca-Cola</w:t>
      </w:r>
    </w:p>
    <w:p w14:paraId="27975F9A" w14:textId="77777777" w:rsidR="00094E93" w:rsidRPr="00735AFB" w:rsidRDefault="00094E93" w:rsidP="00094E93">
      <w:pPr>
        <w:pStyle w:val="ListParagraph"/>
        <w:numPr>
          <w:ilvl w:val="0"/>
          <w:numId w:val="7"/>
        </w:numPr>
        <w:rPr>
          <w:rFonts w:ascii="Arial" w:eastAsia="Arial" w:hAnsi="Arial" w:cs="Arial"/>
          <w:bCs/>
          <w:lang w:val="es-ES"/>
        </w:rPr>
      </w:pPr>
      <w:r w:rsidRPr="00735AFB">
        <w:rPr>
          <w:rFonts w:ascii="Arial" w:eastAsia="Arial" w:hAnsi="Arial" w:cs="Arial"/>
          <w:bCs/>
          <w:lang w:val="es-ES"/>
        </w:rPr>
        <w:t>Fanta</w:t>
      </w:r>
    </w:p>
    <w:p w14:paraId="753B525C" w14:textId="77777777" w:rsidR="00094E93" w:rsidRPr="00735AFB" w:rsidRDefault="00094E93" w:rsidP="00094E93">
      <w:pPr>
        <w:pStyle w:val="ListParagraph"/>
        <w:numPr>
          <w:ilvl w:val="0"/>
          <w:numId w:val="7"/>
        </w:numPr>
        <w:rPr>
          <w:rFonts w:ascii="Arial" w:eastAsia="Arial" w:hAnsi="Arial" w:cs="Arial"/>
          <w:bCs/>
          <w:lang w:val="es-ES"/>
        </w:rPr>
      </w:pPr>
      <w:r w:rsidRPr="00735AFB">
        <w:rPr>
          <w:rFonts w:ascii="Arial" w:eastAsia="Arial" w:hAnsi="Arial" w:cs="Arial"/>
          <w:bCs/>
          <w:lang w:val="es-ES"/>
        </w:rPr>
        <w:t>Sprite</w:t>
      </w:r>
      <w:r w:rsidRPr="00735AFB">
        <w:rPr>
          <w:rFonts w:ascii="Arial" w:eastAsia="Arial" w:hAnsi="Arial" w:cs="Arial"/>
          <w:bCs/>
          <w:lang w:val="es-ES"/>
        </w:rPr>
        <w:tab/>
      </w:r>
      <w:r w:rsidRPr="00735AFB">
        <w:rPr>
          <w:rFonts w:ascii="Arial" w:eastAsia="Arial" w:hAnsi="Arial" w:cs="Arial"/>
          <w:bCs/>
          <w:lang w:val="es-ES"/>
        </w:rPr>
        <w:tab/>
      </w:r>
      <w:r w:rsidRPr="00735AFB">
        <w:rPr>
          <w:rFonts w:ascii="Arial" w:eastAsia="Arial" w:hAnsi="Arial" w:cs="Arial"/>
          <w:bCs/>
          <w:lang w:val="es-ES"/>
        </w:rPr>
        <w:tab/>
      </w:r>
    </w:p>
    <w:p w14:paraId="6280C0D9" w14:textId="77777777" w:rsidR="00094E93" w:rsidRDefault="00094E93" w:rsidP="00094E93">
      <w:pPr>
        <w:pStyle w:val="ListParagraph"/>
        <w:numPr>
          <w:ilvl w:val="0"/>
          <w:numId w:val="7"/>
        </w:numPr>
        <w:rPr>
          <w:rFonts w:ascii="Arial" w:eastAsia="Arial" w:hAnsi="Arial" w:cs="Arial"/>
          <w:bCs/>
        </w:rPr>
      </w:pPr>
      <w:r>
        <w:rPr>
          <w:rFonts w:ascii="Arial" w:eastAsia="Arial" w:hAnsi="Arial" w:cs="Arial"/>
          <w:bCs/>
        </w:rPr>
        <w:t>Dr Pepper</w:t>
      </w:r>
    </w:p>
    <w:p w14:paraId="359EA0AA" w14:textId="01BE95FE" w:rsidR="00094E93" w:rsidRDefault="00094E93" w:rsidP="00094E93">
      <w:pPr>
        <w:pStyle w:val="ListParagraph"/>
        <w:numPr>
          <w:ilvl w:val="0"/>
          <w:numId w:val="7"/>
        </w:numPr>
        <w:rPr>
          <w:rFonts w:ascii="Arial" w:eastAsia="Arial" w:hAnsi="Arial" w:cs="Arial"/>
          <w:bCs/>
        </w:rPr>
      </w:pPr>
      <w:r w:rsidRPr="00094E93">
        <w:rPr>
          <w:rFonts w:ascii="Arial" w:eastAsia="Arial" w:hAnsi="Arial" w:cs="Arial"/>
          <w:bCs/>
        </w:rPr>
        <w:lastRenderedPageBreak/>
        <w:t>Pringles [US, UK, KSA</w:t>
      </w:r>
      <w:r w:rsidR="006E295F">
        <w:rPr>
          <w:rFonts w:ascii="Arial" w:eastAsia="Arial" w:hAnsi="Arial" w:cs="Arial"/>
          <w:bCs/>
        </w:rPr>
        <w:t>, NG, DE</w:t>
      </w:r>
      <w:r w:rsidRPr="00094E93">
        <w:rPr>
          <w:rFonts w:ascii="Arial" w:eastAsia="Arial" w:hAnsi="Arial" w:cs="Arial"/>
          <w:b/>
        </w:rPr>
        <w:t xml:space="preserve"> </w:t>
      </w:r>
      <w:r w:rsidRPr="00094E93">
        <w:rPr>
          <w:rFonts w:ascii="Arial" w:eastAsia="Arial" w:hAnsi="Arial" w:cs="Arial"/>
          <w:bCs/>
        </w:rPr>
        <w:t>ONLY]</w:t>
      </w:r>
    </w:p>
    <w:p w14:paraId="05F50CB1" w14:textId="4060D040" w:rsidR="00D32E0B" w:rsidRPr="00094E93" w:rsidRDefault="00D32E0B" w:rsidP="00094E93">
      <w:pPr>
        <w:pStyle w:val="ListParagraph"/>
        <w:numPr>
          <w:ilvl w:val="0"/>
          <w:numId w:val="7"/>
        </w:numPr>
        <w:rPr>
          <w:rFonts w:ascii="Arial" w:eastAsia="Arial" w:hAnsi="Arial" w:cs="Arial"/>
          <w:bCs/>
        </w:rPr>
      </w:pPr>
      <w:r>
        <w:rPr>
          <w:rFonts w:ascii="Arial" w:eastAsia="Arial" w:hAnsi="Arial" w:cs="Arial"/>
          <w:bCs/>
        </w:rPr>
        <w:t xml:space="preserve">The Coca-Cola </w:t>
      </w:r>
      <w:r w:rsidR="008D1AA5">
        <w:rPr>
          <w:rFonts w:ascii="Arial" w:eastAsia="Arial" w:hAnsi="Arial" w:cs="Arial"/>
          <w:bCs/>
        </w:rPr>
        <w:t>Company</w:t>
      </w:r>
    </w:p>
    <w:p w14:paraId="3D3E623F" w14:textId="1AC6A06A" w:rsidR="00094E93" w:rsidRDefault="00094E93" w:rsidP="006978CE">
      <w:pPr>
        <w:pStyle w:val="ListParagraph"/>
        <w:numPr>
          <w:ilvl w:val="0"/>
          <w:numId w:val="7"/>
        </w:numPr>
        <w:rPr>
          <w:rFonts w:ascii="Arial" w:eastAsia="Arial" w:hAnsi="Arial" w:cs="Arial"/>
          <w:bCs/>
        </w:rPr>
      </w:pPr>
      <w:r>
        <w:rPr>
          <w:rFonts w:ascii="Arial" w:eastAsia="Arial" w:hAnsi="Arial" w:cs="Arial"/>
          <w:bCs/>
        </w:rPr>
        <w:t>Nestle</w:t>
      </w:r>
    </w:p>
    <w:p w14:paraId="5104B36F" w14:textId="488905BE" w:rsidR="00094E93" w:rsidRDefault="00094E93" w:rsidP="006978CE">
      <w:pPr>
        <w:pStyle w:val="ListParagraph"/>
        <w:numPr>
          <w:ilvl w:val="0"/>
          <w:numId w:val="7"/>
        </w:numPr>
        <w:rPr>
          <w:rFonts w:ascii="Arial" w:eastAsia="Arial" w:hAnsi="Arial" w:cs="Arial"/>
          <w:bCs/>
        </w:rPr>
      </w:pPr>
      <w:r>
        <w:rPr>
          <w:rFonts w:ascii="Arial" w:eastAsia="Arial" w:hAnsi="Arial" w:cs="Arial"/>
          <w:bCs/>
        </w:rPr>
        <w:t>Unilever</w:t>
      </w:r>
    </w:p>
    <w:p w14:paraId="4BAE1447" w14:textId="5D2208E1" w:rsidR="00094E93" w:rsidRDefault="00094E93" w:rsidP="006978CE">
      <w:pPr>
        <w:pStyle w:val="ListParagraph"/>
        <w:numPr>
          <w:ilvl w:val="0"/>
          <w:numId w:val="7"/>
        </w:numPr>
        <w:rPr>
          <w:rFonts w:ascii="Arial" w:eastAsia="Arial" w:hAnsi="Arial" w:cs="Arial"/>
          <w:bCs/>
        </w:rPr>
      </w:pPr>
      <w:r>
        <w:rPr>
          <w:rFonts w:ascii="Arial" w:eastAsia="Arial" w:hAnsi="Arial" w:cs="Arial"/>
          <w:bCs/>
        </w:rPr>
        <w:t>Kellogg’s</w:t>
      </w:r>
    </w:p>
    <w:p w14:paraId="7DBB9393" w14:textId="53EA12AF" w:rsidR="008D1AA5" w:rsidRDefault="008D1AA5" w:rsidP="006978CE">
      <w:pPr>
        <w:pStyle w:val="ListParagraph"/>
        <w:numPr>
          <w:ilvl w:val="0"/>
          <w:numId w:val="7"/>
        </w:numPr>
        <w:rPr>
          <w:rFonts w:ascii="Arial" w:eastAsia="Arial" w:hAnsi="Arial" w:cs="Arial"/>
          <w:bCs/>
        </w:rPr>
      </w:pPr>
      <w:r>
        <w:rPr>
          <w:rFonts w:ascii="Arial" w:eastAsia="Arial" w:hAnsi="Arial" w:cs="Arial"/>
          <w:bCs/>
        </w:rPr>
        <w:t>Proctor &amp; Gamble (P&amp;G)</w:t>
      </w:r>
    </w:p>
    <w:p w14:paraId="185557C7" w14:textId="328EC5B2" w:rsidR="00A92C45" w:rsidRDefault="00A92C45" w:rsidP="006978CE">
      <w:pPr>
        <w:pStyle w:val="ListParagraph"/>
        <w:numPr>
          <w:ilvl w:val="0"/>
          <w:numId w:val="7"/>
        </w:numPr>
        <w:rPr>
          <w:rFonts w:ascii="Arial" w:eastAsia="Arial" w:hAnsi="Arial" w:cs="Arial"/>
          <w:bCs/>
        </w:rPr>
      </w:pPr>
      <w:r>
        <w:rPr>
          <w:rFonts w:ascii="Arial" w:eastAsia="Arial" w:hAnsi="Arial" w:cs="Arial"/>
          <w:bCs/>
        </w:rPr>
        <w:t>Rockstar</w:t>
      </w:r>
      <w:r w:rsidR="006E295F">
        <w:rPr>
          <w:rFonts w:ascii="Arial" w:eastAsia="Arial" w:hAnsi="Arial" w:cs="Arial"/>
          <w:bCs/>
        </w:rPr>
        <w:t xml:space="preserve"> [US, MX, UK, DE ONLY]</w:t>
      </w:r>
    </w:p>
    <w:p w14:paraId="77A43ADB" w14:textId="1DFAB11B" w:rsidR="00ED3A89" w:rsidRDefault="00ED3A89" w:rsidP="006978CE">
      <w:pPr>
        <w:pStyle w:val="ListParagraph"/>
        <w:numPr>
          <w:ilvl w:val="0"/>
          <w:numId w:val="7"/>
        </w:numPr>
        <w:rPr>
          <w:rFonts w:ascii="Arial" w:eastAsia="Arial" w:hAnsi="Arial" w:cs="Arial"/>
          <w:bCs/>
        </w:rPr>
      </w:pPr>
      <w:r>
        <w:rPr>
          <w:rFonts w:ascii="Arial" w:eastAsia="Arial" w:hAnsi="Arial" w:cs="Arial"/>
          <w:bCs/>
        </w:rPr>
        <w:t>Sting [TH ONLY]</w:t>
      </w:r>
    </w:p>
    <w:p w14:paraId="7A0691A5" w14:textId="77777777" w:rsidR="006E295F" w:rsidRDefault="006E295F" w:rsidP="006E295F">
      <w:pPr>
        <w:rPr>
          <w:rFonts w:ascii="Arial" w:eastAsia="Arial" w:hAnsi="Arial" w:cs="Arial"/>
          <w:b/>
        </w:rPr>
      </w:pPr>
    </w:p>
    <w:p w14:paraId="69299139" w14:textId="12E692F6" w:rsidR="00EF37C0" w:rsidRPr="00377FE4" w:rsidRDefault="00D5532F" w:rsidP="00EF37C0">
      <w:pPr>
        <w:ind w:left="720"/>
        <w:rPr>
          <w:rFonts w:ascii="Arial" w:eastAsia="Arial" w:hAnsi="Arial" w:cs="Arial"/>
          <w:u w:val="single"/>
        </w:rPr>
      </w:pPr>
      <w:r>
        <w:rPr>
          <w:rFonts w:ascii="Arial" w:eastAsia="Arial" w:hAnsi="Arial" w:cs="Arial"/>
          <w:u w:val="single"/>
        </w:rPr>
        <w:t>Issues</w:t>
      </w:r>
    </w:p>
    <w:p w14:paraId="419F4EE2" w14:textId="7770F8F1" w:rsidR="00F8116F" w:rsidRDefault="00F8116F" w:rsidP="006978CE">
      <w:pPr>
        <w:pStyle w:val="ListParagraph"/>
        <w:numPr>
          <w:ilvl w:val="0"/>
          <w:numId w:val="8"/>
        </w:numPr>
        <w:rPr>
          <w:rFonts w:ascii="Arial" w:hAnsi="Arial" w:cs="Arial"/>
        </w:rPr>
      </w:pPr>
      <w:r>
        <w:rPr>
          <w:rFonts w:ascii="Arial" w:hAnsi="Arial" w:cs="Arial"/>
        </w:rPr>
        <w:t>Protecting the environment / conservation</w:t>
      </w:r>
    </w:p>
    <w:p w14:paraId="76A50253" w14:textId="7A8B01CA" w:rsidR="00F8116F" w:rsidRDefault="00F8116F" w:rsidP="006978CE">
      <w:pPr>
        <w:pStyle w:val="ListParagraph"/>
        <w:numPr>
          <w:ilvl w:val="0"/>
          <w:numId w:val="8"/>
        </w:numPr>
        <w:rPr>
          <w:rFonts w:ascii="Arial" w:hAnsi="Arial" w:cs="Arial"/>
        </w:rPr>
      </w:pPr>
      <w:r>
        <w:rPr>
          <w:rFonts w:ascii="Arial" w:hAnsi="Arial" w:cs="Arial"/>
        </w:rPr>
        <w:t>Fighting poverty and inequality</w:t>
      </w:r>
    </w:p>
    <w:p w14:paraId="36F64CB2" w14:textId="440B1C94" w:rsidR="00F8116F" w:rsidRDefault="00F8116F" w:rsidP="006978CE">
      <w:pPr>
        <w:pStyle w:val="ListParagraph"/>
        <w:numPr>
          <w:ilvl w:val="0"/>
          <w:numId w:val="8"/>
        </w:numPr>
        <w:rPr>
          <w:rFonts w:ascii="Arial" w:hAnsi="Arial" w:cs="Arial"/>
        </w:rPr>
      </w:pPr>
      <w:r>
        <w:rPr>
          <w:rFonts w:ascii="Arial" w:hAnsi="Arial" w:cs="Arial"/>
        </w:rPr>
        <w:t>Fighting discrimination</w:t>
      </w:r>
    </w:p>
    <w:p w14:paraId="79542A4F" w14:textId="66E4F90B" w:rsidR="00F8116F" w:rsidRDefault="00782FBC" w:rsidP="006978CE">
      <w:pPr>
        <w:pStyle w:val="ListParagraph"/>
        <w:numPr>
          <w:ilvl w:val="0"/>
          <w:numId w:val="8"/>
        </w:numPr>
        <w:rPr>
          <w:rFonts w:ascii="Arial" w:hAnsi="Arial" w:cs="Arial"/>
        </w:rPr>
      </w:pPr>
      <w:r>
        <w:rPr>
          <w:rFonts w:ascii="Arial" w:hAnsi="Arial" w:cs="Arial"/>
        </w:rPr>
        <w:t xml:space="preserve">Combating </w:t>
      </w:r>
      <w:r w:rsidR="002E669A">
        <w:rPr>
          <w:rFonts w:ascii="Arial" w:hAnsi="Arial" w:cs="Arial"/>
        </w:rPr>
        <w:t xml:space="preserve">corruption, injustice and </w:t>
      </w:r>
      <w:r>
        <w:rPr>
          <w:rFonts w:ascii="Arial" w:hAnsi="Arial" w:cs="Arial"/>
        </w:rPr>
        <w:t xml:space="preserve">ineffective </w:t>
      </w:r>
      <w:r w:rsidR="002E669A">
        <w:rPr>
          <w:rFonts w:ascii="Arial" w:hAnsi="Arial" w:cs="Arial"/>
        </w:rPr>
        <w:t>govern</w:t>
      </w:r>
      <w:r>
        <w:rPr>
          <w:rFonts w:ascii="Arial" w:hAnsi="Arial" w:cs="Arial"/>
        </w:rPr>
        <w:t>ment</w:t>
      </w:r>
    </w:p>
    <w:p w14:paraId="79D0CB8B" w14:textId="632A2E85" w:rsidR="00F8116F" w:rsidRDefault="002E669A" w:rsidP="006978CE">
      <w:pPr>
        <w:pStyle w:val="ListParagraph"/>
        <w:numPr>
          <w:ilvl w:val="0"/>
          <w:numId w:val="8"/>
        </w:numPr>
        <w:rPr>
          <w:rFonts w:ascii="Arial" w:hAnsi="Arial" w:cs="Arial"/>
        </w:rPr>
      </w:pPr>
      <w:r>
        <w:rPr>
          <w:rFonts w:ascii="Arial" w:hAnsi="Arial" w:cs="Arial"/>
        </w:rPr>
        <w:t>Addressing i</w:t>
      </w:r>
      <w:r w:rsidR="000608DA">
        <w:rPr>
          <w:rFonts w:ascii="Arial" w:hAnsi="Arial" w:cs="Arial"/>
        </w:rPr>
        <w:t xml:space="preserve">ssues with technology </w:t>
      </w:r>
      <w:r>
        <w:rPr>
          <w:rFonts w:ascii="Arial" w:hAnsi="Arial" w:cs="Arial"/>
        </w:rPr>
        <w:t>and social media</w:t>
      </w:r>
    </w:p>
    <w:p w14:paraId="50F9024D" w14:textId="2CA06DFB" w:rsidR="00E27E97" w:rsidRDefault="00E27E97" w:rsidP="00E27E97">
      <w:pPr>
        <w:rPr>
          <w:rFonts w:ascii="Arial" w:hAnsi="Arial" w:cs="Arial"/>
        </w:rPr>
      </w:pPr>
    </w:p>
    <w:p w14:paraId="3479012E" w14:textId="4BF59E7A" w:rsidR="00E27E97" w:rsidRDefault="00E27E97" w:rsidP="00E27E97">
      <w:pPr>
        <w:rPr>
          <w:rFonts w:ascii="Arial" w:hAnsi="Arial" w:cs="Arial"/>
        </w:rPr>
      </w:pPr>
    </w:p>
    <w:p w14:paraId="701FF51B" w14:textId="52C861D0" w:rsidR="00C21261" w:rsidRPr="00377FE4" w:rsidRDefault="001E4AD2" w:rsidP="00C21261">
      <w:pPr>
        <w:ind w:left="720" w:hanging="720"/>
        <w:rPr>
          <w:rFonts w:ascii="Arial" w:eastAsia="Arial" w:hAnsi="Arial" w:cs="Arial"/>
        </w:rPr>
      </w:pPr>
      <w:r>
        <w:rPr>
          <w:rFonts w:ascii="Arial" w:eastAsia="Arial" w:hAnsi="Arial" w:cs="Arial"/>
        </w:rPr>
        <w:t>R9</w:t>
      </w:r>
      <w:r w:rsidR="00C21261" w:rsidRPr="00377FE4">
        <w:rPr>
          <w:rFonts w:ascii="Arial" w:eastAsia="Arial" w:hAnsi="Arial" w:cs="Arial"/>
        </w:rPr>
        <w:t>:</w:t>
      </w:r>
      <w:r w:rsidR="00C21261" w:rsidRPr="00377FE4">
        <w:rPr>
          <w:rFonts w:ascii="Arial" w:eastAsia="Arial" w:hAnsi="Arial" w:cs="Arial"/>
        </w:rPr>
        <w:tab/>
      </w:r>
      <w:r w:rsidR="00C21261">
        <w:rPr>
          <w:rFonts w:ascii="Arial" w:eastAsia="Arial" w:hAnsi="Arial" w:cs="Arial"/>
        </w:rPr>
        <w:t>Taking everything into account, which, if any, of these brands could you see taking each of these actions?</w:t>
      </w:r>
    </w:p>
    <w:p w14:paraId="150AFD81" w14:textId="77777777" w:rsidR="00C21261" w:rsidRPr="00377FE4" w:rsidRDefault="00C21261" w:rsidP="00C21261">
      <w:pPr>
        <w:rPr>
          <w:rFonts w:ascii="Arial" w:eastAsia="Arial" w:hAnsi="Arial" w:cs="Arial"/>
        </w:rPr>
      </w:pPr>
    </w:p>
    <w:p w14:paraId="61ABF888" w14:textId="5426A231" w:rsidR="00C21261" w:rsidRPr="00377FE4" w:rsidRDefault="00C21261" w:rsidP="00C21261">
      <w:pPr>
        <w:ind w:left="720"/>
        <w:rPr>
          <w:rFonts w:ascii="Arial" w:eastAsia="Arial" w:hAnsi="Arial" w:cs="Arial"/>
        </w:rPr>
      </w:pPr>
      <w:r>
        <w:rPr>
          <w:rFonts w:ascii="Arial" w:eastAsia="Arial" w:hAnsi="Arial" w:cs="Arial"/>
        </w:rPr>
        <w:t>[MULTICODE GRID.  RANDOMISE ORDER OF BRANDS AND ISSUES]</w:t>
      </w:r>
      <w:r w:rsidRPr="00377FE4">
        <w:rPr>
          <w:rFonts w:ascii="Arial" w:eastAsia="Arial" w:hAnsi="Arial" w:cs="Arial"/>
        </w:rPr>
        <w:t>]</w:t>
      </w:r>
    </w:p>
    <w:p w14:paraId="1D6A5BDD" w14:textId="77777777" w:rsidR="00C21261" w:rsidRPr="00377FE4" w:rsidRDefault="00C21261" w:rsidP="00C21261">
      <w:pPr>
        <w:ind w:left="720"/>
        <w:rPr>
          <w:rFonts w:ascii="Arial" w:eastAsia="Arial" w:hAnsi="Arial" w:cs="Arial"/>
        </w:rPr>
      </w:pPr>
    </w:p>
    <w:p w14:paraId="0767155C" w14:textId="77777777" w:rsidR="00C21261" w:rsidRPr="00377FE4" w:rsidRDefault="00C21261" w:rsidP="00C21261">
      <w:pPr>
        <w:ind w:left="720"/>
        <w:rPr>
          <w:rFonts w:ascii="Arial" w:eastAsia="Arial" w:hAnsi="Arial" w:cs="Arial"/>
          <w:u w:val="single"/>
        </w:rPr>
      </w:pPr>
      <w:r>
        <w:rPr>
          <w:rFonts w:ascii="Arial" w:eastAsia="Arial" w:hAnsi="Arial" w:cs="Arial"/>
          <w:u w:val="single"/>
        </w:rPr>
        <w:t>Issues</w:t>
      </w:r>
    </w:p>
    <w:p w14:paraId="18AB19A1" w14:textId="77777777" w:rsidR="00C21261" w:rsidRDefault="00C21261" w:rsidP="006978CE">
      <w:pPr>
        <w:pStyle w:val="ListParagraph"/>
        <w:numPr>
          <w:ilvl w:val="0"/>
          <w:numId w:val="16"/>
        </w:numPr>
        <w:rPr>
          <w:rFonts w:ascii="Arial" w:hAnsi="Arial" w:cs="Arial"/>
        </w:rPr>
      </w:pPr>
      <w:r>
        <w:rPr>
          <w:rFonts w:ascii="Arial" w:hAnsi="Arial" w:cs="Arial"/>
        </w:rPr>
        <w:t>Protecting the environment / conservation</w:t>
      </w:r>
    </w:p>
    <w:p w14:paraId="7702F998" w14:textId="77777777" w:rsidR="00C21261" w:rsidRDefault="00C21261" w:rsidP="006978CE">
      <w:pPr>
        <w:pStyle w:val="ListParagraph"/>
        <w:numPr>
          <w:ilvl w:val="0"/>
          <w:numId w:val="16"/>
        </w:numPr>
        <w:rPr>
          <w:rFonts w:ascii="Arial" w:hAnsi="Arial" w:cs="Arial"/>
        </w:rPr>
      </w:pPr>
      <w:r>
        <w:rPr>
          <w:rFonts w:ascii="Arial" w:hAnsi="Arial" w:cs="Arial"/>
        </w:rPr>
        <w:t>Fighting poverty and inequality</w:t>
      </w:r>
    </w:p>
    <w:p w14:paraId="482E40B1" w14:textId="77777777" w:rsidR="00C21261" w:rsidRDefault="00C21261" w:rsidP="006978CE">
      <w:pPr>
        <w:numPr>
          <w:ilvl w:val="0"/>
          <w:numId w:val="16"/>
        </w:numPr>
        <w:contextualSpacing/>
        <w:rPr>
          <w:rFonts w:ascii="Arial" w:hAnsi="Arial" w:cs="Arial"/>
        </w:rPr>
      </w:pPr>
      <w:r>
        <w:rPr>
          <w:rFonts w:ascii="Arial" w:hAnsi="Arial" w:cs="Arial"/>
        </w:rPr>
        <w:t>Fighting discrimination</w:t>
      </w:r>
    </w:p>
    <w:p w14:paraId="3174A589" w14:textId="77777777" w:rsidR="00C21261" w:rsidRDefault="00C21261" w:rsidP="006978CE">
      <w:pPr>
        <w:numPr>
          <w:ilvl w:val="0"/>
          <w:numId w:val="16"/>
        </w:numPr>
        <w:contextualSpacing/>
        <w:rPr>
          <w:rFonts w:ascii="Arial" w:hAnsi="Arial" w:cs="Arial"/>
        </w:rPr>
      </w:pPr>
      <w:r>
        <w:rPr>
          <w:rFonts w:ascii="Arial" w:hAnsi="Arial" w:cs="Arial"/>
        </w:rPr>
        <w:t>Combating corruption, injustice and ineffective government</w:t>
      </w:r>
    </w:p>
    <w:p w14:paraId="62FF4D70" w14:textId="77777777" w:rsidR="00C21261" w:rsidRDefault="00C21261" w:rsidP="006978CE">
      <w:pPr>
        <w:numPr>
          <w:ilvl w:val="0"/>
          <w:numId w:val="16"/>
        </w:numPr>
        <w:contextualSpacing/>
        <w:rPr>
          <w:rFonts w:ascii="Arial" w:hAnsi="Arial" w:cs="Arial"/>
        </w:rPr>
      </w:pPr>
      <w:r>
        <w:rPr>
          <w:rFonts w:ascii="Arial" w:hAnsi="Arial" w:cs="Arial"/>
        </w:rPr>
        <w:t>Addressing issues with technology and social media</w:t>
      </w:r>
    </w:p>
    <w:p w14:paraId="58550ED2" w14:textId="77777777" w:rsidR="00C21261" w:rsidRDefault="00C21261" w:rsidP="00C21261">
      <w:pPr>
        <w:ind w:left="720"/>
        <w:rPr>
          <w:rFonts w:ascii="Arial" w:eastAsia="Arial" w:hAnsi="Arial" w:cs="Arial"/>
          <w:u w:val="single"/>
        </w:rPr>
      </w:pPr>
    </w:p>
    <w:p w14:paraId="1452FAB0" w14:textId="42DDF6E2" w:rsidR="00C21261" w:rsidRDefault="00C21261" w:rsidP="00C21261">
      <w:pPr>
        <w:ind w:left="720"/>
        <w:rPr>
          <w:rFonts w:ascii="Arial" w:eastAsia="Arial" w:hAnsi="Arial" w:cs="Arial"/>
          <w:u w:val="single"/>
        </w:rPr>
      </w:pPr>
      <w:r w:rsidRPr="00CF155C">
        <w:rPr>
          <w:rFonts w:ascii="Arial" w:eastAsia="Arial" w:hAnsi="Arial" w:cs="Arial"/>
          <w:u w:val="single"/>
        </w:rPr>
        <w:t>Brand</w:t>
      </w:r>
    </w:p>
    <w:p w14:paraId="4E67FDC4" w14:textId="4AB7E416" w:rsidR="00C21261" w:rsidRPr="00E26AE1" w:rsidRDefault="00C21261" w:rsidP="00094E93">
      <w:pPr>
        <w:ind w:firstLine="720"/>
        <w:rPr>
          <w:rFonts w:ascii="Arial" w:eastAsia="Arial" w:hAnsi="Arial" w:cs="Arial"/>
          <w:b/>
        </w:rPr>
      </w:pPr>
      <w:r w:rsidRPr="00E26AE1">
        <w:rPr>
          <w:rFonts w:ascii="Arial" w:eastAsia="Arial" w:hAnsi="Arial" w:cs="Arial"/>
          <w:b/>
        </w:rPr>
        <w:t>Pepsi</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1</w:t>
      </w:r>
    </w:p>
    <w:p w14:paraId="067F1B27" w14:textId="016795A9" w:rsidR="00C21261" w:rsidRPr="00E26AE1" w:rsidRDefault="00C21261" w:rsidP="00094E93">
      <w:pPr>
        <w:ind w:firstLine="720"/>
        <w:rPr>
          <w:rFonts w:ascii="Arial" w:eastAsia="Arial" w:hAnsi="Arial" w:cs="Arial"/>
          <w:b/>
        </w:rPr>
      </w:pPr>
      <w:r w:rsidRPr="00E26AE1">
        <w:rPr>
          <w:rFonts w:ascii="Arial" w:eastAsia="Arial" w:hAnsi="Arial" w:cs="Arial"/>
          <w:b/>
        </w:rPr>
        <w:t xml:space="preserve">Aquafina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2 </w:t>
      </w:r>
      <w:r w:rsidRPr="00E26AE1">
        <w:rPr>
          <w:rFonts w:ascii="Arial" w:eastAsia="Arial" w:hAnsi="Arial" w:cs="Arial"/>
          <w:b/>
        </w:rPr>
        <w:t>[US, NI, IN ONLY]</w:t>
      </w:r>
    </w:p>
    <w:p w14:paraId="55415D91" w14:textId="5C96A3EA" w:rsidR="00C21261" w:rsidRPr="00E26AE1" w:rsidRDefault="00C21261" w:rsidP="00094E93">
      <w:pPr>
        <w:ind w:firstLine="720"/>
        <w:rPr>
          <w:rFonts w:ascii="Arial" w:eastAsia="Arial" w:hAnsi="Arial" w:cs="Arial"/>
          <w:b/>
        </w:rPr>
      </w:pPr>
      <w:r w:rsidRPr="00E26AE1">
        <w:rPr>
          <w:rFonts w:ascii="Arial" w:eastAsia="Arial" w:hAnsi="Arial" w:cs="Arial"/>
          <w:b/>
        </w:rPr>
        <w:t xml:space="preserve">7up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3 </w:t>
      </w:r>
      <w:r w:rsidRPr="00E26AE1">
        <w:rPr>
          <w:rFonts w:ascii="Arial" w:eastAsia="Arial" w:hAnsi="Arial" w:cs="Arial"/>
          <w:b/>
        </w:rPr>
        <w:t>[NI, UK, IN, CH, MX ONLY]</w:t>
      </w:r>
    </w:p>
    <w:p w14:paraId="47AF5892" w14:textId="562B9821" w:rsidR="00C21261" w:rsidRPr="00E26AE1" w:rsidRDefault="00C21261" w:rsidP="00094E93">
      <w:pPr>
        <w:ind w:firstLine="720"/>
        <w:rPr>
          <w:rFonts w:ascii="Arial" w:eastAsia="Arial" w:hAnsi="Arial" w:cs="Arial"/>
          <w:b/>
        </w:rPr>
      </w:pPr>
      <w:r w:rsidRPr="00E26AE1">
        <w:rPr>
          <w:rFonts w:ascii="Arial" w:eastAsia="Arial" w:hAnsi="Arial" w:cs="Arial"/>
          <w:b/>
        </w:rPr>
        <w:t xml:space="preserve">Gatorade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4 </w:t>
      </w:r>
      <w:r w:rsidRPr="00E26AE1">
        <w:rPr>
          <w:rFonts w:ascii="Arial" w:eastAsia="Arial" w:hAnsi="Arial" w:cs="Arial"/>
          <w:b/>
        </w:rPr>
        <w:t>[US, BR, MX ONLY]</w:t>
      </w:r>
    </w:p>
    <w:p w14:paraId="2CE5AB29" w14:textId="0967B699" w:rsidR="00C21261" w:rsidRPr="00E26AE1" w:rsidRDefault="00C21261" w:rsidP="00094E93">
      <w:pPr>
        <w:ind w:firstLine="720"/>
        <w:rPr>
          <w:rFonts w:ascii="Arial" w:eastAsia="Arial" w:hAnsi="Arial" w:cs="Arial"/>
          <w:b/>
        </w:rPr>
      </w:pPr>
      <w:r w:rsidRPr="00E26AE1">
        <w:rPr>
          <w:rFonts w:ascii="Arial" w:eastAsia="Arial" w:hAnsi="Arial" w:cs="Arial"/>
          <w:b/>
        </w:rPr>
        <w:t xml:space="preserve">Mountain Dew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5 </w:t>
      </w:r>
      <w:r w:rsidRPr="00E26AE1">
        <w:rPr>
          <w:rFonts w:ascii="Arial" w:eastAsia="Arial" w:hAnsi="Arial" w:cs="Arial"/>
          <w:b/>
        </w:rPr>
        <w:t>[US, IN, KSA ONLY]</w:t>
      </w:r>
    </w:p>
    <w:p w14:paraId="01E420BC" w14:textId="16A7F689" w:rsidR="00C21261" w:rsidRPr="00E26AE1" w:rsidRDefault="00C21261" w:rsidP="00094E93">
      <w:pPr>
        <w:ind w:firstLine="720"/>
        <w:rPr>
          <w:rFonts w:ascii="Arial" w:eastAsia="Arial" w:hAnsi="Arial" w:cs="Arial"/>
          <w:b/>
        </w:rPr>
      </w:pPr>
      <w:proofErr w:type="spellStart"/>
      <w:r w:rsidRPr="00E26AE1">
        <w:rPr>
          <w:rFonts w:ascii="Arial" w:eastAsia="Arial" w:hAnsi="Arial" w:cs="Arial"/>
          <w:b/>
        </w:rPr>
        <w:t>Mirinda</w:t>
      </w:r>
      <w:proofErr w:type="spellEnd"/>
      <w:r w:rsidRPr="00E26AE1">
        <w:rPr>
          <w:rFonts w:ascii="Arial" w:eastAsia="Arial" w:hAnsi="Arial" w:cs="Arial"/>
          <w:b/>
        </w:rPr>
        <w:t xml:space="preserve">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6 </w:t>
      </w:r>
      <w:r w:rsidRPr="00E26AE1">
        <w:rPr>
          <w:rFonts w:ascii="Arial" w:eastAsia="Arial" w:hAnsi="Arial" w:cs="Arial"/>
          <w:b/>
        </w:rPr>
        <w:t>[NI, CH, TH ONLY]</w:t>
      </w:r>
    </w:p>
    <w:p w14:paraId="27C881CC" w14:textId="267FEDA0" w:rsidR="00C21261" w:rsidRPr="00E26AE1" w:rsidRDefault="00C21261" w:rsidP="00094E93">
      <w:pPr>
        <w:ind w:left="720"/>
        <w:rPr>
          <w:rFonts w:ascii="Arial" w:eastAsia="Arial" w:hAnsi="Arial" w:cs="Arial"/>
          <w:b/>
        </w:rPr>
      </w:pPr>
      <w:r w:rsidRPr="00E26AE1">
        <w:rPr>
          <w:rFonts w:ascii="Arial" w:eastAsia="Arial" w:hAnsi="Arial" w:cs="Arial"/>
          <w:b/>
        </w:rPr>
        <w:t>Lipton</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7</w:t>
      </w:r>
    </w:p>
    <w:p w14:paraId="52283D1C" w14:textId="784FEEAA" w:rsidR="00C21261" w:rsidRPr="00E26AE1" w:rsidRDefault="00C21261" w:rsidP="00094E93">
      <w:pPr>
        <w:ind w:firstLine="720"/>
        <w:rPr>
          <w:rFonts w:ascii="Arial" w:eastAsia="Arial" w:hAnsi="Arial" w:cs="Arial"/>
          <w:b/>
        </w:rPr>
      </w:pPr>
      <w:r w:rsidRPr="00E26AE1">
        <w:rPr>
          <w:rFonts w:ascii="Arial" w:eastAsia="Arial" w:hAnsi="Arial" w:cs="Arial"/>
          <w:b/>
        </w:rPr>
        <w:t xml:space="preserve">Tropicana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8 </w:t>
      </w:r>
      <w:r w:rsidRPr="00E26AE1">
        <w:rPr>
          <w:rFonts w:ascii="Arial" w:eastAsia="Arial" w:hAnsi="Arial" w:cs="Arial"/>
          <w:b/>
        </w:rPr>
        <w:t>[US, UK ONLY]</w:t>
      </w:r>
    </w:p>
    <w:p w14:paraId="6CBD4F62" w14:textId="28636A41" w:rsidR="00C21261" w:rsidRPr="00E26AE1" w:rsidRDefault="00C21261" w:rsidP="00094E93">
      <w:pPr>
        <w:ind w:firstLine="720"/>
        <w:rPr>
          <w:rFonts w:ascii="Arial" w:eastAsia="Arial" w:hAnsi="Arial" w:cs="Arial"/>
          <w:b/>
        </w:rPr>
      </w:pPr>
      <w:r w:rsidRPr="00E26AE1">
        <w:rPr>
          <w:rFonts w:ascii="Arial" w:eastAsia="Arial" w:hAnsi="Arial" w:cs="Arial"/>
          <w:b/>
        </w:rPr>
        <w:t xml:space="preserve">[IF NOT UK: Lay’s / UK: Walkers / MX: </w:t>
      </w:r>
      <w:proofErr w:type="spellStart"/>
      <w:r w:rsidRPr="00E26AE1">
        <w:rPr>
          <w:rFonts w:ascii="Arial" w:eastAsia="Arial" w:hAnsi="Arial" w:cs="Arial"/>
          <w:b/>
        </w:rPr>
        <w:t>Sabritas</w:t>
      </w:r>
      <w:proofErr w:type="spellEnd"/>
      <w:r w:rsidRPr="00E26AE1">
        <w:rPr>
          <w:rFonts w:ascii="Arial" w:eastAsia="Arial" w:hAnsi="Arial" w:cs="Arial"/>
          <w:b/>
        </w:rPr>
        <w:t xml:space="preserve">] </w:t>
      </w:r>
      <w:r w:rsidR="00094E93" w:rsidRPr="00E26AE1">
        <w:rPr>
          <w:rFonts w:ascii="Arial" w:eastAsia="Arial" w:hAnsi="Arial" w:cs="Arial"/>
          <w:b/>
        </w:rPr>
        <w:tab/>
        <w:t xml:space="preserve">9 </w:t>
      </w:r>
      <w:r w:rsidRPr="00E26AE1">
        <w:rPr>
          <w:rFonts w:ascii="Arial" w:eastAsia="Arial" w:hAnsi="Arial" w:cs="Arial"/>
          <w:b/>
        </w:rPr>
        <w:t>[NOT BR]</w:t>
      </w:r>
    </w:p>
    <w:p w14:paraId="359B583D" w14:textId="5FD4A665" w:rsidR="00C21261" w:rsidRPr="00E26AE1" w:rsidRDefault="00C21261" w:rsidP="00094E93">
      <w:pPr>
        <w:ind w:firstLine="720"/>
        <w:rPr>
          <w:rFonts w:ascii="Arial" w:eastAsia="Arial" w:hAnsi="Arial" w:cs="Arial"/>
          <w:b/>
        </w:rPr>
      </w:pPr>
      <w:r w:rsidRPr="00E26AE1">
        <w:rPr>
          <w:rFonts w:ascii="Arial" w:eastAsia="Arial" w:hAnsi="Arial" w:cs="Arial"/>
          <w:b/>
        </w:rPr>
        <w:t>Doritos</w:t>
      </w:r>
      <w:r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10 </w:t>
      </w:r>
      <w:r w:rsidRPr="00E26AE1">
        <w:rPr>
          <w:rFonts w:ascii="Arial" w:eastAsia="Arial" w:hAnsi="Arial" w:cs="Arial"/>
          <w:b/>
        </w:rPr>
        <w:t>[US, UK, MX, KSA, TH ONLY]</w:t>
      </w:r>
    </w:p>
    <w:p w14:paraId="2394FCE5" w14:textId="3289BF23" w:rsidR="00C21261" w:rsidRPr="00E26AE1" w:rsidRDefault="00C21261" w:rsidP="00094E93">
      <w:pPr>
        <w:ind w:firstLine="720"/>
        <w:rPr>
          <w:rFonts w:ascii="Arial" w:eastAsia="Arial" w:hAnsi="Arial" w:cs="Arial"/>
          <w:b/>
        </w:rPr>
      </w:pPr>
      <w:r w:rsidRPr="00E26AE1">
        <w:rPr>
          <w:rFonts w:ascii="Arial" w:eastAsia="Arial" w:hAnsi="Arial" w:cs="Arial"/>
          <w:b/>
        </w:rPr>
        <w:t xml:space="preserve">Cheetos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11 </w:t>
      </w:r>
      <w:r w:rsidRPr="00E26AE1">
        <w:rPr>
          <w:rFonts w:ascii="Arial" w:eastAsia="Arial" w:hAnsi="Arial" w:cs="Arial"/>
          <w:b/>
        </w:rPr>
        <w:t>[US, BR, MX, KSA ONLY]</w:t>
      </w:r>
    </w:p>
    <w:p w14:paraId="25B6A3C7" w14:textId="44A9B1AC" w:rsidR="00C21261" w:rsidRPr="00E26AE1" w:rsidRDefault="00C21261" w:rsidP="00094E93">
      <w:pPr>
        <w:ind w:firstLine="720"/>
        <w:rPr>
          <w:rFonts w:ascii="Arial" w:eastAsia="Arial" w:hAnsi="Arial" w:cs="Arial"/>
          <w:b/>
        </w:rPr>
      </w:pPr>
      <w:r w:rsidRPr="00E26AE1">
        <w:rPr>
          <w:rFonts w:ascii="Arial" w:eastAsia="Arial" w:hAnsi="Arial" w:cs="Arial"/>
          <w:b/>
        </w:rPr>
        <w:t xml:space="preserve">Ruffles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12 </w:t>
      </w:r>
      <w:r w:rsidRPr="00E26AE1">
        <w:rPr>
          <w:rFonts w:ascii="Arial" w:eastAsia="Arial" w:hAnsi="Arial" w:cs="Arial"/>
          <w:b/>
        </w:rPr>
        <w:t>[US, BR, MX ONLY]</w:t>
      </w:r>
    </w:p>
    <w:p w14:paraId="6AB5C0D0" w14:textId="4209EFD9" w:rsidR="00C21261" w:rsidRPr="00E26AE1" w:rsidRDefault="00C21261" w:rsidP="00094E93">
      <w:pPr>
        <w:ind w:firstLine="720"/>
        <w:rPr>
          <w:rFonts w:ascii="Arial" w:eastAsia="Arial" w:hAnsi="Arial" w:cs="Arial"/>
          <w:b/>
        </w:rPr>
      </w:pPr>
      <w:r w:rsidRPr="00E26AE1">
        <w:rPr>
          <w:rFonts w:ascii="Arial" w:eastAsia="Arial" w:hAnsi="Arial" w:cs="Arial"/>
          <w:b/>
        </w:rPr>
        <w:t xml:space="preserve">Tostitos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13 </w:t>
      </w:r>
      <w:r w:rsidRPr="00E26AE1">
        <w:rPr>
          <w:rFonts w:ascii="Arial" w:eastAsia="Arial" w:hAnsi="Arial" w:cs="Arial"/>
          <w:b/>
        </w:rPr>
        <w:t>[US, BR</w:t>
      </w:r>
      <w:r w:rsidR="00094E93" w:rsidRPr="00E26AE1">
        <w:rPr>
          <w:rFonts w:ascii="Arial" w:eastAsia="Arial" w:hAnsi="Arial" w:cs="Arial"/>
          <w:b/>
        </w:rPr>
        <w:t xml:space="preserve"> </w:t>
      </w:r>
      <w:r w:rsidRPr="00E26AE1">
        <w:rPr>
          <w:rFonts w:ascii="Arial" w:eastAsia="Arial" w:hAnsi="Arial" w:cs="Arial"/>
          <w:b/>
        </w:rPr>
        <w:t>ONLY]</w:t>
      </w:r>
    </w:p>
    <w:p w14:paraId="59B2DC41" w14:textId="3155927E" w:rsidR="00C21261" w:rsidRPr="00E26AE1" w:rsidRDefault="00C21261" w:rsidP="00094E93">
      <w:pPr>
        <w:ind w:firstLine="720"/>
        <w:rPr>
          <w:rFonts w:ascii="Arial" w:eastAsia="Arial" w:hAnsi="Arial" w:cs="Arial"/>
          <w:b/>
        </w:rPr>
      </w:pPr>
      <w:r w:rsidRPr="00E26AE1">
        <w:rPr>
          <w:rFonts w:ascii="Arial" w:eastAsia="Arial" w:hAnsi="Arial" w:cs="Arial"/>
          <w:b/>
        </w:rPr>
        <w:t xml:space="preserve">Fritos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14 </w:t>
      </w:r>
      <w:r w:rsidRPr="00E26AE1">
        <w:rPr>
          <w:rFonts w:ascii="Arial" w:eastAsia="Arial" w:hAnsi="Arial" w:cs="Arial"/>
          <w:b/>
        </w:rPr>
        <w:t>[US ONLY]</w:t>
      </w:r>
    </w:p>
    <w:p w14:paraId="3DB88AA5" w14:textId="683D1691" w:rsidR="00C21261" w:rsidRPr="00E26AE1" w:rsidRDefault="00C21261" w:rsidP="00094E93">
      <w:pPr>
        <w:ind w:firstLine="720"/>
        <w:rPr>
          <w:rFonts w:ascii="Arial" w:eastAsia="Arial" w:hAnsi="Arial" w:cs="Arial"/>
          <w:b/>
        </w:rPr>
      </w:pPr>
      <w:r w:rsidRPr="00E26AE1">
        <w:rPr>
          <w:rFonts w:ascii="Arial" w:eastAsia="Arial" w:hAnsi="Arial" w:cs="Arial"/>
          <w:b/>
        </w:rPr>
        <w:t xml:space="preserve">Sun Chips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15 </w:t>
      </w:r>
      <w:r w:rsidRPr="00E26AE1">
        <w:rPr>
          <w:rFonts w:ascii="Arial" w:eastAsia="Arial" w:hAnsi="Arial" w:cs="Arial"/>
          <w:b/>
        </w:rPr>
        <w:t>[US ONLY]</w:t>
      </w:r>
    </w:p>
    <w:p w14:paraId="6BABBE65" w14:textId="7AE7011D" w:rsidR="00C21261" w:rsidRPr="00E26AE1" w:rsidRDefault="00C21261" w:rsidP="00094E93">
      <w:pPr>
        <w:ind w:firstLine="720"/>
        <w:rPr>
          <w:rFonts w:ascii="Arial" w:eastAsia="Arial" w:hAnsi="Arial" w:cs="Arial"/>
          <w:b/>
        </w:rPr>
      </w:pPr>
      <w:r w:rsidRPr="00E26AE1">
        <w:rPr>
          <w:rFonts w:ascii="Arial" w:eastAsia="Arial" w:hAnsi="Arial" w:cs="Arial"/>
          <w:b/>
        </w:rPr>
        <w:t>Quaker oats</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16</w:t>
      </w:r>
    </w:p>
    <w:p w14:paraId="36B41C75" w14:textId="2019A96B" w:rsidR="00C21261" w:rsidRPr="00E26AE1" w:rsidRDefault="00C21261" w:rsidP="00094E93">
      <w:pPr>
        <w:ind w:firstLine="720"/>
        <w:rPr>
          <w:rFonts w:ascii="Arial" w:eastAsia="Arial" w:hAnsi="Arial" w:cs="Arial"/>
          <w:b/>
        </w:rPr>
      </w:pPr>
      <w:r w:rsidRPr="00E26AE1">
        <w:rPr>
          <w:rFonts w:ascii="Arial" w:eastAsia="Arial" w:hAnsi="Arial" w:cs="Arial"/>
          <w:b/>
        </w:rPr>
        <w:t xml:space="preserve">Gamesa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17 </w:t>
      </w:r>
      <w:r w:rsidRPr="00E26AE1">
        <w:rPr>
          <w:rFonts w:ascii="Arial" w:eastAsia="Arial" w:hAnsi="Arial" w:cs="Arial"/>
          <w:b/>
        </w:rPr>
        <w:t>[MX ONLY]</w:t>
      </w:r>
    </w:p>
    <w:p w14:paraId="36B48068" w14:textId="06E64E9B" w:rsidR="00C21261" w:rsidRPr="00E26AE1" w:rsidRDefault="00C21261" w:rsidP="00094E93">
      <w:pPr>
        <w:ind w:firstLine="720"/>
        <w:rPr>
          <w:rFonts w:ascii="Arial" w:eastAsia="Arial" w:hAnsi="Arial" w:cs="Arial"/>
          <w:b/>
        </w:rPr>
      </w:pPr>
      <w:r w:rsidRPr="00E26AE1">
        <w:rPr>
          <w:rFonts w:ascii="Arial" w:eastAsia="Arial" w:hAnsi="Arial" w:cs="Arial"/>
          <w:b/>
        </w:rPr>
        <w:t xml:space="preserve">Fandangos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18 </w:t>
      </w:r>
      <w:r w:rsidRPr="00E26AE1">
        <w:rPr>
          <w:rFonts w:ascii="Arial" w:eastAsia="Arial" w:hAnsi="Arial" w:cs="Arial"/>
          <w:b/>
        </w:rPr>
        <w:t>[BR ONLY]</w:t>
      </w:r>
    </w:p>
    <w:p w14:paraId="45AEEFB2" w14:textId="21F90A8C" w:rsidR="00C21261" w:rsidRPr="00E26AE1" w:rsidRDefault="00C21261" w:rsidP="00094E93">
      <w:pPr>
        <w:ind w:firstLine="720"/>
        <w:rPr>
          <w:rFonts w:ascii="Arial" w:eastAsia="Arial" w:hAnsi="Arial" w:cs="Arial"/>
          <w:b/>
        </w:rPr>
      </w:pPr>
      <w:r w:rsidRPr="00E26AE1">
        <w:rPr>
          <w:rFonts w:ascii="Arial" w:eastAsia="Arial" w:hAnsi="Arial" w:cs="Arial"/>
          <w:b/>
        </w:rPr>
        <w:t xml:space="preserve">Be &amp; Cheery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19 </w:t>
      </w:r>
      <w:r w:rsidRPr="00E26AE1">
        <w:rPr>
          <w:rFonts w:ascii="Arial" w:eastAsia="Arial" w:hAnsi="Arial" w:cs="Arial"/>
          <w:b/>
        </w:rPr>
        <w:t>[CH ONLY]</w:t>
      </w:r>
    </w:p>
    <w:p w14:paraId="632E584D" w14:textId="223F8D23" w:rsidR="00C21261" w:rsidRPr="00E26AE1" w:rsidRDefault="00C21261" w:rsidP="00094E93">
      <w:pPr>
        <w:ind w:firstLine="720"/>
        <w:rPr>
          <w:rFonts w:ascii="Arial" w:eastAsia="Arial" w:hAnsi="Arial" w:cs="Arial"/>
          <w:b/>
        </w:rPr>
      </w:pPr>
      <w:r w:rsidRPr="00E26AE1">
        <w:rPr>
          <w:rFonts w:ascii="Arial" w:eastAsia="Arial" w:hAnsi="Arial" w:cs="Arial"/>
          <w:b/>
        </w:rPr>
        <w:t xml:space="preserve">Kurkure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20 </w:t>
      </w:r>
      <w:r w:rsidRPr="00E26AE1">
        <w:rPr>
          <w:rFonts w:ascii="Arial" w:eastAsia="Arial" w:hAnsi="Arial" w:cs="Arial"/>
          <w:b/>
        </w:rPr>
        <w:t>[IN ONLY]</w:t>
      </w:r>
    </w:p>
    <w:p w14:paraId="5DABF882" w14:textId="0FDE0D8D" w:rsidR="00094E93" w:rsidRDefault="00C21261" w:rsidP="00094E93">
      <w:pPr>
        <w:ind w:firstLine="720"/>
        <w:rPr>
          <w:rFonts w:ascii="Arial" w:eastAsia="Arial" w:hAnsi="Arial" w:cs="Arial"/>
          <w:b/>
        </w:rPr>
      </w:pPr>
      <w:proofErr w:type="spellStart"/>
      <w:r w:rsidRPr="00E26AE1">
        <w:rPr>
          <w:rFonts w:ascii="Arial" w:eastAsia="Arial" w:hAnsi="Arial" w:cs="Arial"/>
          <w:b/>
        </w:rPr>
        <w:t>Tasali</w:t>
      </w:r>
      <w:proofErr w:type="spellEnd"/>
      <w:r w:rsidRPr="00E26AE1">
        <w:rPr>
          <w:rFonts w:ascii="Arial" w:eastAsia="Arial" w:hAnsi="Arial" w:cs="Arial"/>
          <w:b/>
        </w:rPr>
        <w:t xml:space="preserve"> </w:t>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r>
      <w:r w:rsidR="00094E93" w:rsidRPr="00E26AE1">
        <w:rPr>
          <w:rFonts w:ascii="Arial" w:eastAsia="Arial" w:hAnsi="Arial" w:cs="Arial"/>
          <w:b/>
        </w:rPr>
        <w:tab/>
        <w:t xml:space="preserve">21 </w:t>
      </w:r>
      <w:r w:rsidRPr="00E26AE1">
        <w:rPr>
          <w:rFonts w:ascii="Arial" w:eastAsia="Arial" w:hAnsi="Arial" w:cs="Arial"/>
          <w:b/>
        </w:rPr>
        <w:t>[KSA ONLY]</w:t>
      </w:r>
    </w:p>
    <w:p w14:paraId="54BA8754" w14:textId="07B8FE34" w:rsidR="00A92C45" w:rsidRDefault="00A92C45" w:rsidP="00094E93">
      <w:pPr>
        <w:ind w:firstLine="720"/>
        <w:rPr>
          <w:rFonts w:ascii="Arial" w:eastAsia="Arial" w:hAnsi="Arial" w:cs="Arial"/>
          <w:b/>
        </w:rPr>
      </w:pPr>
      <w:r>
        <w:rPr>
          <w:rFonts w:ascii="Arial" w:eastAsia="Arial" w:hAnsi="Arial" w:cs="Arial"/>
          <w:b/>
        </w:rPr>
        <w:t>Rockstar</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22</w:t>
      </w:r>
      <w:r w:rsidR="006E295F" w:rsidRPr="006E295F">
        <w:rPr>
          <w:rFonts w:ascii="Arial" w:eastAsia="Arial" w:hAnsi="Arial" w:cs="Arial"/>
          <w:b/>
        </w:rPr>
        <w:t xml:space="preserve"> [US, MX, UK, DE ONLY]</w:t>
      </w:r>
    </w:p>
    <w:p w14:paraId="1C2B459F" w14:textId="25CBCDB5" w:rsidR="00ED3A89" w:rsidRPr="00A92C45" w:rsidRDefault="00ED3A89" w:rsidP="00094E93">
      <w:pPr>
        <w:ind w:firstLine="720"/>
        <w:rPr>
          <w:rFonts w:ascii="Arial" w:eastAsia="Arial" w:hAnsi="Arial" w:cs="Arial"/>
          <w:b/>
        </w:rPr>
      </w:pPr>
      <w:r>
        <w:rPr>
          <w:rFonts w:ascii="Arial" w:eastAsia="Arial" w:hAnsi="Arial" w:cs="Arial"/>
          <w:b/>
        </w:rPr>
        <w:t>Sting</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23</w:t>
      </w:r>
      <w:r w:rsidR="008D1AA5">
        <w:rPr>
          <w:rFonts w:ascii="Arial" w:eastAsia="Arial" w:hAnsi="Arial" w:cs="Arial"/>
          <w:b/>
        </w:rPr>
        <w:t xml:space="preserve"> [TH ONLY]</w:t>
      </w:r>
    </w:p>
    <w:p w14:paraId="1420B2B5" w14:textId="76A110C5" w:rsidR="00094E93" w:rsidRPr="00094E93" w:rsidRDefault="001E4AD2" w:rsidP="00094E93">
      <w:pPr>
        <w:ind w:firstLine="720"/>
        <w:rPr>
          <w:rFonts w:ascii="Arial" w:eastAsia="Arial" w:hAnsi="Arial" w:cs="Arial"/>
          <w:bCs/>
          <w:lang w:val="es-ES"/>
        </w:rPr>
      </w:pPr>
      <w:proofErr w:type="spellStart"/>
      <w:r>
        <w:rPr>
          <w:rFonts w:ascii="Arial" w:eastAsia="Arial" w:hAnsi="Arial" w:cs="Arial"/>
          <w:bCs/>
          <w:lang w:val="es-ES"/>
        </w:rPr>
        <w:t>The</w:t>
      </w:r>
      <w:proofErr w:type="spellEnd"/>
      <w:r>
        <w:rPr>
          <w:rFonts w:ascii="Arial" w:eastAsia="Arial" w:hAnsi="Arial" w:cs="Arial"/>
          <w:bCs/>
          <w:lang w:val="es-ES"/>
        </w:rPr>
        <w:t xml:space="preserve"> </w:t>
      </w:r>
      <w:r w:rsidR="00094E93" w:rsidRPr="00094E93">
        <w:rPr>
          <w:rFonts w:ascii="Arial" w:eastAsia="Arial" w:hAnsi="Arial" w:cs="Arial"/>
          <w:bCs/>
          <w:lang w:val="es-ES"/>
        </w:rPr>
        <w:t>PepsiCo</w:t>
      </w:r>
      <w:r>
        <w:rPr>
          <w:rFonts w:ascii="Arial" w:eastAsia="Arial" w:hAnsi="Arial" w:cs="Arial"/>
          <w:bCs/>
          <w:lang w:val="es-ES"/>
        </w:rPr>
        <w:t xml:space="preserve"> Company</w:t>
      </w:r>
      <w:r w:rsidR="00094E93">
        <w:rPr>
          <w:rFonts w:ascii="Arial" w:eastAsia="Arial" w:hAnsi="Arial" w:cs="Arial"/>
          <w:bCs/>
          <w:lang w:val="es-ES"/>
        </w:rPr>
        <w:tab/>
      </w:r>
      <w:r w:rsidR="00094E93">
        <w:rPr>
          <w:rFonts w:ascii="Arial" w:eastAsia="Arial" w:hAnsi="Arial" w:cs="Arial"/>
          <w:bCs/>
          <w:lang w:val="es-ES"/>
        </w:rPr>
        <w:tab/>
      </w:r>
      <w:r w:rsidR="00094E93">
        <w:rPr>
          <w:rFonts w:ascii="Arial" w:eastAsia="Arial" w:hAnsi="Arial" w:cs="Arial"/>
          <w:bCs/>
          <w:lang w:val="es-ES"/>
        </w:rPr>
        <w:tab/>
      </w:r>
      <w:r w:rsidR="00094E93">
        <w:rPr>
          <w:rFonts w:ascii="Arial" w:eastAsia="Arial" w:hAnsi="Arial" w:cs="Arial"/>
          <w:bCs/>
          <w:lang w:val="es-ES"/>
        </w:rPr>
        <w:tab/>
      </w:r>
      <w:r w:rsidR="00094E93">
        <w:rPr>
          <w:rFonts w:ascii="Arial" w:eastAsia="Arial" w:hAnsi="Arial" w:cs="Arial"/>
          <w:bCs/>
          <w:lang w:val="es-ES"/>
        </w:rPr>
        <w:tab/>
        <w:t>2</w:t>
      </w:r>
      <w:r w:rsidR="00ED3A89">
        <w:rPr>
          <w:rFonts w:ascii="Arial" w:eastAsia="Arial" w:hAnsi="Arial" w:cs="Arial"/>
          <w:bCs/>
          <w:lang w:val="es-ES"/>
        </w:rPr>
        <w:t>4</w:t>
      </w:r>
    </w:p>
    <w:p w14:paraId="45748E2A" w14:textId="4469F1DE" w:rsidR="00094E93" w:rsidRPr="00094E93" w:rsidRDefault="00094E93" w:rsidP="00094E93">
      <w:pPr>
        <w:ind w:firstLine="720"/>
        <w:rPr>
          <w:rFonts w:ascii="Arial" w:eastAsia="Arial" w:hAnsi="Arial" w:cs="Arial"/>
          <w:bCs/>
          <w:lang w:val="es-ES"/>
        </w:rPr>
      </w:pPr>
      <w:r w:rsidRPr="00094E93">
        <w:rPr>
          <w:rFonts w:ascii="Arial" w:eastAsia="Arial" w:hAnsi="Arial" w:cs="Arial"/>
          <w:bCs/>
          <w:lang w:val="es-ES"/>
        </w:rPr>
        <w:t>Coca-Cola</w:t>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t>2</w:t>
      </w:r>
      <w:r w:rsidR="00ED3A89">
        <w:rPr>
          <w:rFonts w:ascii="Arial" w:eastAsia="Arial" w:hAnsi="Arial" w:cs="Arial"/>
          <w:bCs/>
          <w:lang w:val="es-ES"/>
        </w:rPr>
        <w:t>5</w:t>
      </w:r>
    </w:p>
    <w:p w14:paraId="237EB4E1" w14:textId="0DA3EC4A" w:rsidR="00094E93" w:rsidRPr="00094E93" w:rsidRDefault="00094E93" w:rsidP="00094E93">
      <w:pPr>
        <w:ind w:firstLine="720"/>
        <w:rPr>
          <w:rFonts w:ascii="Arial" w:eastAsia="Arial" w:hAnsi="Arial" w:cs="Arial"/>
          <w:bCs/>
          <w:lang w:val="es-ES"/>
        </w:rPr>
      </w:pPr>
      <w:r w:rsidRPr="00094E93">
        <w:rPr>
          <w:rFonts w:ascii="Arial" w:eastAsia="Arial" w:hAnsi="Arial" w:cs="Arial"/>
          <w:bCs/>
          <w:lang w:val="es-ES"/>
        </w:rPr>
        <w:t>Fanta</w:t>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t>2</w:t>
      </w:r>
      <w:r w:rsidR="00ED3A89">
        <w:rPr>
          <w:rFonts w:ascii="Arial" w:eastAsia="Arial" w:hAnsi="Arial" w:cs="Arial"/>
          <w:bCs/>
          <w:lang w:val="es-ES"/>
        </w:rPr>
        <w:t>6</w:t>
      </w:r>
    </w:p>
    <w:p w14:paraId="4EEDEA7D" w14:textId="48273A8D" w:rsidR="00094E93" w:rsidRPr="00094E93" w:rsidRDefault="00094E93" w:rsidP="00094E93">
      <w:pPr>
        <w:ind w:firstLine="720"/>
        <w:rPr>
          <w:rFonts w:ascii="Arial" w:eastAsia="Arial" w:hAnsi="Arial" w:cs="Arial"/>
          <w:bCs/>
          <w:lang w:val="es-ES"/>
        </w:rPr>
      </w:pPr>
      <w:r w:rsidRPr="00094E93">
        <w:rPr>
          <w:rFonts w:ascii="Arial" w:eastAsia="Arial" w:hAnsi="Arial" w:cs="Arial"/>
          <w:bCs/>
          <w:lang w:val="es-ES"/>
        </w:rPr>
        <w:lastRenderedPageBreak/>
        <w:t>Sprite</w:t>
      </w:r>
      <w:r w:rsidRPr="00094E93">
        <w:rPr>
          <w:rFonts w:ascii="Arial" w:eastAsia="Arial" w:hAnsi="Arial" w:cs="Arial"/>
          <w:bCs/>
          <w:lang w:val="es-ES"/>
        </w:rPr>
        <w:tab/>
      </w:r>
      <w:r w:rsidRPr="00094E93">
        <w:rPr>
          <w:rFonts w:ascii="Arial" w:eastAsia="Arial" w:hAnsi="Arial" w:cs="Arial"/>
          <w:bCs/>
          <w:lang w:val="es-ES"/>
        </w:rPr>
        <w:tab/>
      </w:r>
      <w:r w:rsidRPr="00094E93">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r>
      <w:r>
        <w:rPr>
          <w:rFonts w:ascii="Arial" w:eastAsia="Arial" w:hAnsi="Arial" w:cs="Arial"/>
          <w:bCs/>
          <w:lang w:val="es-ES"/>
        </w:rPr>
        <w:tab/>
        <w:t>2</w:t>
      </w:r>
      <w:r w:rsidR="00ED3A89">
        <w:rPr>
          <w:rFonts w:ascii="Arial" w:eastAsia="Arial" w:hAnsi="Arial" w:cs="Arial"/>
          <w:bCs/>
          <w:lang w:val="es-ES"/>
        </w:rPr>
        <w:t>7</w:t>
      </w:r>
    </w:p>
    <w:p w14:paraId="18499395" w14:textId="67197006" w:rsidR="00094E93" w:rsidRPr="00094E93" w:rsidRDefault="00094E93" w:rsidP="00094E93">
      <w:pPr>
        <w:ind w:firstLine="720"/>
        <w:rPr>
          <w:rFonts w:ascii="Arial" w:eastAsia="Arial" w:hAnsi="Arial" w:cs="Arial"/>
          <w:bCs/>
        </w:rPr>
      </w:pPr>
      <w:r w:rsidRPr="00094E93">
        <w:rPr>
          <w:rFonts w:ascii="Arial" w:eastAsia="Arial" w:hAnsi="Arial" w:cs="Arial"/>
          <w:bCs/>
        </w:rPr>
        <w:t>Dr Pepper</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2</w:t>
      </w:r>
      <w:r w:rsidR="00ED3A89">
        <w:rPr>
          <w:rFonts w:ascii="Arial" w:eastAsia="Arial" w:hAnsi="Arial" w:cs="Arial"/>
          <w:bCs/>
        </w:rPr>
        <w:t>8</w:t>
      </w:r>
    </w:p>
    <w:p w14:paraId="59AF6A42" w14:textId="445A9FCF" w:rsidR="00094E93" w:rsidRPr="00094E93" w:rsidRDefault="00094E93" w:rsidP="00094E93">
      <w:pPr>
        <w:ind w:firstLine="720"/>
        <w:rPr>
          <w:rFonts w:ascii="Arial" w:eastAsia="Arial" w:hAnsi="Arial" w:cs="Arial"/>
          <w:bCs/>
        </w:rPr>
      </w:pPr>
      <w:r w:rsidRPr="00094E93">
        <w:rPr>
          <w:rFonts w:ascii="Arial" w:eastAsia="Arial" w:hAnsi="Arial" w:cs="Arial"/>
          <w:bCs/>
        </w:rPr>
        <w:t xml:space="preserve">Pringles </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2</w:t>
      </w:r>
      <w:r w:rsidR="00ED3A89">
        <w:rPr>
          <w:rFonts w:ascii="Arial" w:eastAsia="Arial" w:hAnsi="Arial" w:cs="Arial"/>
          <w:bCs/>
        </w:rPr>
        <w:t>9</w:t>
      </w:r>
      <w:r>
        <w:rPr>
          <w:rFonts w:ascii="Arial" w:eastAsia="Arial" w:hAnsi="Arial" w:cs="Arial"/>
          <w:bCs/>
        </w:rPr>
        <w:t xml:space="preserve"> </w:t>
      </w:r>
      <w:r w:rsidRPr="00094E93">
        <w:rPr>
          <w:rFonts w:ascii="Arial" w:eastAsia="Arial" w:hAnsi="Arial" w:cs="Arial"/>
          <w:bCs/>
        </w:rPr>
        <w:t>[US, UK, KSA</w:t>
      </w:r>
      <w:r w:rsidRPr="00094E93">
        <w:rPr>
          <w:rFonts w:ascii="Arial" w:eastAsia="Arial" w:hAnsi="Arial" w:cs="Arial"/>
          <w:b/>
        </w:rPr>
        <w:t xml:space="preserve"> </w:t>
      </w:r>
      <w:r w:rsidRPr="00094E93">
        <w:rPr>
          <w:rFonts w:ascii="Arial" w:eastAsia="Arial" w:hAnsi="Arial" w:cs="Arial"/>
          <w:bCs/>
        </w:rPr>
        <w:t>ONLY]</w:t>
      </w:r>
    </w:p>
    <w:p w14:paraId="398C497B" w14:textId="642DBB6A" w:rsidR="00094E93" w:rsidRPr="00094E93" w:rsidRDefault="00094E93" w:rsidP="00094E93">
      <w:pPr>
        <w:ind w:firstLine="720"/>
        <w:rPr>
          <w:rFonts w:ascii="Arial" w:eastAsia="Arial" w:hAnsi="Arial" w:cs="Arial"/>
          <w:bCs/>
        </w:rPr>
      </w:pPr>
      <w:r w:rsidRPr="00094E93">
        <w:rPr>
          <w:rFonts w:ascii="Arial" w:eastAsia="Arial" w:hAnsi="Arial" w:cs="Arial"/>
          <w:bCs/>
        </w:rPr>
        <w:t>Nestle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ED3A89">
        <w:rPr>
          <w:rFonts w:ascii="Arial" w:eastAsia="Arial" w:hAnsi="Arial" w:cs="Arial"/>
          <w:bCs/>
        </w:rPr>
        <w:t>30</w:t>
      </w:r>
    </w:p>
    <w:p w14:paraId="55EBD5EA" w14:textId="2FB7614D" w:rsidR="00094E93" w:rsidRPr="00094E93" w:rsidRDefault="00094E93" w:rsidP="00094E93">
      <w:pPr>
        <w:ind w:firstLine="720"/>
        <w:rPr>
          <w:rFonts w:ascii="Arial" w:eastAsia="Arial" w:hAnsi="Arial" w:cs="Arial"/>
          <w:bCs/>
        </w:rPr>
      </w:pPr>
      <w:r w:rsidRPr="00094E93">
        <w:rPr>
          <w:rFonts w:ascii="Arial" w:eastAsia="Arial" w:hAnsi="Arial" w:cs="Arial"/>
          <w:bCs/>
        </w:rPr>
        <w:t>Unilever</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A92C45">
        <w:rPr>
          <w:rFonts w:ascii="Arial" w:eastAsia="Arial" w:hAnsi="Arial" w:cs="Arial"/>
          <w:bCs/>
        </w:rPr>
        <w:t>3</w:t>
      </w:r>
      <w:r w:rsidR="00ED3A89">
        <w:rPr>
          <w:rFonts w:ascii="Arial" w:eastAsia="Arial" w:hAnsi="Arial" w:cs="Arial"/>
          <w:bCs/>
        </w:rPr>
        <w:t>1</w:t>
      </w:r>
    </w:p>
    <w:p w14:paraId="537A50DE" w14:textId="458C7433" w:rsidR="00094E93" w:rsidRDefault="00094E93" w:rsidP="00094E93">
      <w:pPr>
        <w:ind w:firstLine="720"/>
        <w:rPr>
          <w:rFonts w:ascii="Arial" w:eastAsia="Arial" w:hAnsi="Arial" w:cs="Arial"/>
          <w:bCs/>
        </w:rPr>
      </w:pPr>
      <w:r w:rsidRPr="00094E93">
        <w:rPr>
          <w:rFonts w:ascii="Arial" w:eastAsia="Arial" w:hAnsi="Arial" w:cs="Arial"/>
          <w:bCs/>
        </w:rPr>
        <w:t>Kellogg’s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A92C45">
        <w:rPr>
          <w:rFonts w:ascii="Arial" w:eastAsia="Arial" w:hAnsi="Arial" w:cs="Arial"/>
          <w:bCs/>
        </w:rPr>
        <w:t>3</w:t>
      </w:r>
      <w:r w:rsidR="00ED3A89">
        <w:rPr>
          <w:rFonts w:ascii="Arial" w:eastAsia="Arial" w:hAnsi="Arial" w:cs="Arial"/>
          <w:bCs/>
        </w:rPr>
        <w:t>2</w:t>
      </w:r>
    </w:p>
    <w:p w14:paraId="3DD207CA" w14:textId="0FBE9E92" w:rsidR="00A92C45" w:rsidRDefault="00A92C45" w:rsidP="00094E93">
      <w:pPr>
        <w:ind w:firstLine="720"/>
        <w:rPr>
          <w:rFonts w:ascii="Arial" w:eastAsia="Arial" w:hAnsi="Arial" w:cs="Arial"/>
          <w:bCs/>
        </w:rPr>
      </w:pPr>
      <w:r>
        <w:rPr>
          <w:rFonts w:ascii="Arial" w:eastAsia="Arial" w:hAnsi="Arial" w:cs="Arial"/>
          <w:bCs/>
        </w:rPr>
        <w:t>Red Bull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w:t>
      </w:r>
      <w:r w:rsidR="00ED3A89">
        <w:rPr>
          <w:rFonts w:ascii="Arial" w:eastAsia="Arial" w:hAnsi="Arial" w:cs="Arial"/>
          <w:bCs/>
        </w:rPr>
        <w:t>3</w:t>
      </w:r>
      <w:r w:rsidR="006E295F">
        <w:rPr>
          <w:rFonts w:ascii="Arial" w:eastAsia="Arial" w:hAnsi="Arial" w:cs="Arial"/>
          <w:bCs/>
        </w:rPr>
        <w:t xml:space="preserve"> [NOT TH]</w:t>
      </w:r>
    </w:p>
    <w:p w14:paraId="2F29EB59" w14:textId="01B938E3" w:rsidR="00A92C45" w:rsidRPr="00094E93" w:rsidRDefault="00A92C45" w:rsidP="00094E93">
      <w:pPr>
        <w:ind w:firstLine="720"/>
        <w:rPr>
          <w:rFonts w:ascii="Arial" w:eastAsia="Arial" w:hAnsi="Arial" w:cs="Arial"/>
          <w:bCs/>
        </w:rPr>
      </w:pPr>
      <w:r>
        <w:rPr>
          <w:rFonts w:ascii="Arial" w:eastAsia="Arial" w:hAnsi="Arial" w:cs="Arial"/>
          <w:bCs/>
        </w:rPr>
        <w:t>Monster</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w:t>
      </w:r>
      <w:r w:rsidR="00ED3A89">
        <w:rPr>
          <w:rFonts w:ascii="Arial" w:eastAsia="Arial" w:hAnsi="Arial" w:cs="Arial"/>
          <w:bCs/>
        </w:rPr>
        <w:t>4</w:t>
      </w:r>
      <w:r w:rsidR="006E295F">
        <w:rPr>
          <w:rFonts w:ascii="Arial" w:eastAsia="Arial" w:hAnsi="Arial" w:cs="Arial"/>
          <w:bCs/>
        </w:rPr>
        <w:t xml:space="preserve"> [NOT TH OR KSA]</w:t>
      </w:r>
    </w:p>
    <w:p w14:paraId="59D0D379" w14:textId="77777777" w:rsidR="00094E93" w:rsidRDefault="00094E93" w:rsidP="00ED3A89">
      <w:pPr>
        <w:rPr>
          <w:rFonts w:ascii="Arial" w:eastAsia="Arial" w:hAnsi="Arial" w:cs="Arial"/>
          <w:bCs/>
        </w:rPr>
      </w:pPr>
    </w:p>
    <w:p w14:paraId="213C7C9C" w14:textId="4D231CD2" w:rsidR="00C21261" w:rsidRPr="00C21261" w:rsidRDefault="00C21261" w:rsidP="00094E93">
      <w:pPr>
        <w:ind w:firstLine="720"/>
        <w:rPr>
          <w:rFonts w:ascii="Arial" w:eastAsia="Arial" w:hAnsi="Arial" w:cs="Arial"/>
          <w:bCs/>
        </w:rPr>
      </w:pPr>
      <w:r>
        <w:rPr>
          <w:rFonts w:ascii="Arial" w:eastAsia="Arial" w:hAnsi="Arial" w:cs="Arial"/>
          <w:bCs/>
        </w:rPr>
        <w:t>None of these</w:t>
      </w:r>
      <w:r w:rsidR="00094E93">
        <w:rPr>
          <w:rFonts w:ascii="Arial" w:eastAsia="Arial" w:hAnsi="Arial" w:cs="Arial"/>
          <w:bCs/>
        </w:rPr>
        <w:tab/>
      </w:r>
      <w:r w:rsidR="00094E93">
        <w:rPr>
          <w:rFonts w:ascii="Arial" w:eastAsia="Arial" w:hAnsi="Arial" w:cs="Arial"/>
          <w:bCs/>
        </w:rPr>
        <w:tab/>
      </w:r>
      <w:r w:rsidR="00094E93">
        <w:rPr>
          <w:rFonts w:ascii="Arial" w:eastAsia="Arial" w:hAnsi="Arial" w:cs="Arial"/>
          <w:bCs/>
        </w:rPr>
        <w:tab/>
      </w:r>
      <w:r w:rsidR="00094E93">
        <w:rPr>
          <w:rFonts w:ascii="Arial" w:eastAsia="Arial" w:hAnsi="Arial" w:cs="Arial"/>
          <w:bCs/>
        </w:rPr>
        <w:tab/>
      </w:r>
      <w:r w:rsidR="00094E93">
        <w:rPr>
          <w:rFonts w:ascii="Arial" w:eastAsia="Arial" w:hAnsi="Arial" w:cs="Arial"/>
          <w:bCs/>
        </w:rPr>
        <w:tab/>
      </w:r>
      <w:r w:rsidR="00094E93">
        <w:rPr>
          <w:rFonts w:ascii="Arial" w:eastAsia="Arial" w:hAnsi="Arial" w:cs="Arial"/>
          <w:bCs/>
        </w:rPr>
        <w:tab/>
        <w:t>98</w:t>
      </w:r>
    </w:p>
    <w:p w14:paraId="5E89A441" w14:textId="77777777" w:rsidR="009B4DF1" w:rsidRPr="00377FE4" w:rsidRDefault="009B4DF1">
      <w:pPr>
        <w:rPr>
          <w:rFonts w:ascii="Arial" w:eastAsia="Arial" w:hAnsi="Arial" w:cs="Arial"/>
        </w:rPr>
      </w:pPr>
    </w:p>
    <w:p w14:paraId="137B7BEE" w14:textId="241E30DF" w:rsidR="00B81482" w:rsidRPr="00377FE4" w:rsidRDefault="00B81482" w:rsidP="00B81482">
      <w:pPr>
        <w:pStyle w:val="Heading2"/>
        <w:rPr>
          <w:rFonts w:ascii="Arial" w:hAnsi="Arial" w:cs="Arial"/>
        </w:rPr>
      </w:pPr>
      <w:r>
        <w:rPr>
          <w:rFonts w:ascii="Arial" w:hAnsi="Arial" w:cs="Arial"/>
        </w:rPr>
        <w:t>Communication strategy</w:t>
      </w:r>
    </w:p>
    <w:p w14:paraId="635D75C2" w14:textId="77777777" w:rsidR="00B81482" w:rsidRDefault="00B81482" w:rsidP="00B81482">
      <w:pPr>
        <w:rPr>
          <w:rFonts w:ascii="Arial" w:eastAsia="Arial" w:hAnsi="Arial" w:cs="Arial"/>
          <w:bCs/>
        </w:rPr>
      </w:pPr>
    </w:p>
    <w:p w14:paraId="25505FC4" w14:textId="50E5F9CC" w:rsidR="00B81482" w:rsidRDefault="00366F02" w:rsidP="00B81482">
      <w:pPr>
        <w:rPr>
          <w:rFonts w:ascii="Arial" w:eastAsia="Arial" w:hAnsi="Arial" w:cs="Arial"/>
          <w:bCs/>
        </w:rPr>
      </w:pPr>
      <w:r>
        <w:rPr>
          <w:rFonts w:ascii="Arial" w:eastAsia="Arial" w:hAnsi="Arial" w:cs="Arial"/>
          <w:bCs/>
        </w:rPr>
        <w:t>R1</w:t>
      </w:r>
      <w:r w:rsidR="001E4AD2">
        <w:rPr>
          <w:rFonts w:ascii="Arial" w:eastAsia="Arial" w:hAnsi="Arial" w:cs="Arial"/>
          <w:bCs/>
        </w:rPr>
        <w:t>0</w:t>
      </w:r>
      <w:r>
        <w:rPr>
          <w:rFonts w:ascii="Arial" w:eastAsia="Arial" w:hAnsi="Arial" w:cs="Arial"/>
          <w:bCs/>
        </w:rPr>
        <w:t>:</w:t>
      </w:r>
      <w:r>
        <w:rPr>
          <w:rFonts w:ascii="Arial" w:eastAsia="Arial" w:hAnsi="Arial" w:cs="Arial"/>
          <w:bCs/>
        </w:rPr>
        <w:tab/>
      </w:r>
      <w:r w:rsidR="00B81482">
        <w:rPr>
          <w:rFonts w:ascii="Arial" w:eastAsia="Arial" w:hAnsi="Arial" w:cs="Arial"/>
          <w:bCs/>
        </w:rPr>
        <w:t>[INSERT PEPSICO LOGO]</w:t>
      </w:r>
    </w:p>
    <w:p w14:paraId="1776A797" w14:textId="77777777" w:rsidR="00B81482" w:rsidRDefault="00B81482" w:rsidP="00366F02">
      <w:pPr>
        <w:ind w:firstLine="720"/>
        <w:rPr>
          <w:rFonts w:ascii="Arial" w:eastAsia="Arial" w:hAnsi="Arial" w:cs="Arial"/>
          <w:bCs/>
        </w:rPr>
      </w:pPr>
      <w:r>
        <w:rPr>
          <w:rFonts w:ascii="Arial" w:eastAsia="Arial" w:hAnsi="Arial" w:cs="Arial"/>
          <w:bCs/>
        </w:rPr>
        <w:t>In fact, the beverage, snack and cereal brands below are all owned by PepsiCo.</w:t>
      </w:r>
    </w:p>
    <w:p w14:paraId="3E0806F9" w14:textId="77777777" w:rsidR="00B81482" w:rsidRDefault="00B81482" w:rsidP="00B81482">
      <w:pPr>
        <w:rPr>
          <w:rFonts w:ascii="Arial" w:eastAsia="Arial" w:hAnsi="Arial" w:cs="Arial"/>
          <w:bCs/>
        </w:rPr>
      </w:pPr>
    </w:p>
    <w:p w14:paraId="5500645C" w14:textId="77777777" w:rsidR="00B81482" w:rsidRPr="00C83B87" w:rsidRDefault="00B81482" w:rsidP="00B81482">
      <w:pPr>
        <w:rPr>
          <w:rFonts w:ascii="Arial" w:eastAsia="Arial" w:hAnsi="Arial" w:cs="Arial"/>
          <w:bCs/>
          <w:u w:val="single"/>
        </w:rPr>
      </w:pPr>
      <w:r>
        <w:rPr>
          <w:rFonts w:ascii="Arial" w:eastAsia="Arial" w:hAnsi="Arial" w:cs="Arial"/>
          <w:bCs/>
        </w:rPr>
        <w:tab/>
      </w:r>
      <w:r w:rsidRPr="00C83B87">
        <w:rPr>
          <w:rFonts w:ascii="Arial" w:eastAsia="Arial" w:hAnsi="Arial" w:cs="Arial"/>
          <w:bCs/>
          <w:u w:val="single"/>
        </w:rPr>
        <w:t>Beverage brands</w:t>
      </w:r>
    </w:p>
    <w:p w14:paraId="0B16F877" w14:textId="77777777" w:rsidR="00B81482" w:rsidRPr="00C83B87" w:rsidRDefault="00B81482" w:rsidP="00B81482">
      <w:pPr>
        <w:pStyle w:val="ListParagraph"/>
        <w:numPr>
          <w:ilvl w:val="0"/>
          <w:numId w:val="25"/>
        </w:numPr>
        <w:rPr>
          <w:rFonts w:ascii="Arial" w:eastAsia="Arial" w:hAnsi="Arial" w:cs="Arial"/>
          <w:bCs/>
        </w:rPr>
      </w:pPr>
      <w:r w:rsidRPr="00C83B87">
        <w:rPr>
          <w:rFonts w:ascii="Arial" w:eastAsia="Arial" w:hAnsi="Arial" w:cs="Arial"/>
          <w:bCs/>
        </w:rPr>
        <w:t>Pepsi-Cola / Diet Pepsi / Pepsi Max / Pepsi Light / Pepsi Twist</w:t>
      </w:r>
    </w:p>
    <w:p w14:paraId="0B4694F2" w14:textId="77777777" w:rsidR="00B81482" w:rsidRPr="00C83B87" w:rsidRDefault="00B81482" w:rsidP="00B81482">
      <w:pPr>
        <w:pStyle w:val="ListParagraph"/>
        <w:numPr>
          <w:ilvl w:val="0"/>
          <w:numId w:val="25"/>
        </w:numPr>
        <w:rPr>
          <w:rFonts w:ascii="Arial" w:eastAsia="Arial" w:hAnsi="Arial" w:cs="Arial"/>
          <w:bCs/>
        </w:rPr>
      </w:pPr>
      <w:r w:rsidRPr="00C83B87">
        <w:rPr>
          <w:rFonts w:ascii="Arial" w:eastAsia="Arial" w:hAnsi="Arial" w:cs="Arial"/>
          <w:bCs/>
        </w:rPr>
        <w:t>7-Up [NI, UK, IN, CH, MX ONLY]</w:t>
      </w:r>
    </w:p>
    <w:p w14:paraId="2DCCC5BB" w14:textId="77777777" w:rsidR="00B81482" w:rsidRPr="00C83B87" w:rsidRDefault="00B81482" w:rsidP="00B81482">
      <w:pPr>
        <w:pStyle w:val="ListParagraph"/>
        <w:numPr>
          <w:ilvl w:val="0"/>
          <w:numId w:val="25"/>
        </w:numPr>
        <w:rPr>
          <w:rFonts w:ascii="Arial" w:eastAsia="Arial" w:hAnsi="Arial" w:cs="Arial"/>
          <w:bCs/>
        </w:rPr>
      </w:pPr>
      <w:r w:rsidRPr="00C83B87">
        <w:rPr>
          <w:rFonts w:ascii="Arial" w:eastAsia="Arial" w:hAnsi="Arial" w:cs="Arial"/>
          <w:bCs/>
        </w:rPr>
        <w:t>Gatorade [US, BR, MX ONLY]</w:t>
      </w:r>
    </w:p>
    <w:p w14:paraId="23CA6B28" w14:textId="77777777" w:rsidR="00B81482" w:rsidRPr="00C83B87" w:rsidRDefault="00B81482" w:rsidP="00B81482">
      <w:pPr>
        <w:pStyle w:val="ListParagraph"/>
        <w:numPr>
          <w:ilvl w:val="0"/>
          <w:numId w:val="25"/>
        </w:numPr>
        <w:rPr>
          <w:rFonts w:ascii="Arial" w:eastAsia="Arial" w:hAnsi="Arial" w:cs="Arial"/>
          <w:bCs/>
        </w:rPr>
      </w:pPr>
      <w:r w:rsidRPr="00C83B87">
        <w:rPr>
          <w:rFonts w:ascii="Arial" w:eastAsia="Arial" w:hAnsi="Arial" w:cs="Arial"/>
          <w:bCs/>
        </w:rPr>
        <w:t>Mountain Dew / Diet Mountain Dew [US, IN ONLY]</w:t>
      </w:r>
    </w:p>
    <w:p w14:paraId="277D974E" w14:textId="77777777" w:rsidR="00B81482" w:rsidRPr="00C83B87" w:rsidRDefault="00B81482" w:rsidP="00B81482">
      <w:pPr>
        <w:pStyle w:val="ListParagraph"/>
        <w:numPr>
          <w:ilvl w:val="0"/>
          <w:numId w:val="25"/>
        </w:numPr>
        <w:rPr>
          <w:rFonts w:ascii="Arial" w:eastAsia="Arial" w:hAnsi="Arial" w:cs="Arial"/>
          <w:bCs/>
        </w:rPr>
      </w:pPr>
      <w:r w:rsidRPr="00C83B87">
        <w:rPr>
          <w:rFonts w:ascii="Arial" w:eastAsia="Arial" w:hAnsi="Arial" w:cs="Arial"/>
          <w:bCs/>
        </w:rPr>
        <w:t>Aquafina [US, NI, IN ONLY]</w:t>
      </w:r>
    </w:p>
    <w:p w14:paraId="1822408A" w14:textId="77777777" w:rsidR="00B81482" w:rsidRPr="00C83B87" w:rsidRDefault="00B81482" w:rsidP="00B81482">
      <w:pPr>
        <w:pStyle w:val="ListParagraph"/>
        <w:numPr>
          <w:ilvl w:val="0"/>
          <w:numId w:val="25"/>
        </w:numPr>
        <w:rPr>
          <w:rFonts w:ascii="Arial" w:eastAsia="Arial" w:hAnsi="Arial" w:cs="Arial"/>
          <w:bCs/>
        </w:rPr>
      </w:pPr>
      <w:r w:rsidRPr="00C83B87">
        <w:rPr>
          <w:rFonts w:ascii="Arial" w:eastAsia="Arial" w:hAnsi="Arial" w:cs="Arial"/>
          <w:bCs/>
        </w:rPr>
        <w:t>Tropicana [US, UK ONLY]</w:t>
      </w:r>
    </w:p>
    <w:p w14:paraId="7512A042" w14:textId="77777777" w:rsidR="00B81482" w:rsidRPr="00C83B87" w:rsidRDefault="00B81482" w:rsidP="00B81482">
      <w:pPr>
        <w:pStyle w:val="ListParagraph"/>
        <w:numPr>
          <w:ilvl w:val="0"/>
          <w:numId w:val="25"/>
        </w:numPr>
        <w:rPr>
          <w:rFonts w:ascii="Arial" w:eastAsia="Arial" w:hAnsi="Arial" w:cs="Arial"/>
          <w:bCs/>
        </w:rPr>
      </w:pPr>
      <w:proofErr w:type="spellStart"/>
      <w:r w:rsidRPr="00C83B87">
        <w:rPr>
          <w:rFonts w:ascii="Arial" w:eastAsia="Arial" w:hAnsi="Arial" w:cs="Arial"/>
          <w:bCs/>
        </w:rPr>
        <w:t>Mirinda</w:t>
      </w:r>
      <w:proofErr w:type="spellEnd"/>
      <w:r w:rsidRPr="00C83B87">
        <w:rPr>
          <w:rFonts w:ascii="Arial" w:eastAsia="Arial" w:hAnsi="Arial" w:cs="Arial"/>
          <w:bCs/>
        </w:rPr>
        <w:t xml:space="preserve"> [NI, CH, TH, MX ONLY]</w:t>
      </w:r>
    </w:p>
    <w:p w14:paraId="669AF1AB" w14:textId="77777777" w:rsidR="00B81482" w:rsidRPr="00C83B87" w:rsidRDefault="00B81482" w:rsidP="00B81482">
      <w:pPr>
        <w:pStyle w:val="ListParagraph"/>
        <w:numPr>
          <w:ilvl w:val="0"/>
          <w:numId w:val="25"/>
        </w:numPr>
        <w:rPr>
          <w:rFonts w:ascii="Arial" w:eastAsia="Arial" w:hAnsi="Arial" w:cs="Arial"/>
          <w:bCs/>
        </w:rPr>
      </w:pPr>
      <w:r w:rsidRPr="00C83B87">
        <w:rPr>
          <w:rFonts w:ascii="Arial" w:eastAsia="Arial" w:hAnsi="Arial" w:cs="Arial"/>
          <w:bCs/>
        </w:rPr>
        <w:t>Slice [IN ONLY]</w:t>
      </w:r>
    </w:p>
    <w:p w14:paraId="61362A53" w14:textId="77777777" w:rsidR="00B81482" w:rsidRPr="00C83B87" w:rsidRDefault="00B81482" w:rsidP="00B81482">
      <w:pPr>
        <w:pStyle w:val="ListParagraph"/>
        <w:numPr>
          <w:ilvl w:val="0"/>
          <w:numId w:val="25"/>
        </w:numPr>
        <w:rPr>
          <w:rFonts w:ascii="Arial" w:eastAsia="Arial" w:hAnsi="Arial" w:cs="Arial"/>
          <w:bCs/>
        </w:rPr>
      </w:pPr>
      <w:r w:rsidRPr="00C83B87">
        <w:rPr>
          <w:rFonts w:ascii="Arial" w:eastAsia="Arial" w:hAnsi="Arial" w:cs="Arial"/>
          <w:bCs/>
        </w:rPr>
        <w:t>H2OH [BR ONLY]</w:t>
      </w:r>
    </w:p>
    <w:p w14:paraId="76029FFF" w14:textId="77777777" w:rsidR="00B81482" w:rsidRPr="00C83B87" w:rsidRDefault="00B81482" w:rsidP="00B81482">
      <w:pPr>
        <w:pStyle w:val="ListParagraph"/>
        <w:numPr>
          <w:ilvl w:val="0"/>
          <w:numId w:val="25"/>
        </w:numPr>
        <w:rPr>
          <w:rFonts w:ascii="Arial" w:eastAsia="Arial" w:hAnsi="Arial" w:cs="Arial"/>
          <w:bCs/>
        </w:rPr>
      </w:pPr>
      <w:r w:rsidRPr="00C83B87">
        <w:rPr>
          <w:rFonts w:ascii="Arial" w:eastAsia="Arial" w:hAnsi="Arial" w:cs="Arial"/>
          <w:bCs/>
        </w:rPr>
        <w:t>Teem [NI ONLY]</w:t>
      </w:r>
    </w:p>
    <w:p w14:paraId="5DC0DE6A" w14:textId="77777777" w:rsidR="00B81482" w:rsidRPr="00C83B87" w:rsidRDefault="00B81482" w:rsidP="00B81482">
      <w:pPr>
        <w:pStyle w:val="ListParagraph"/>
        <w:numPr>
          <w:ilvl w:val="0"/>
          <w:numId w:val="25"/>
        </w:numPr>
        <w:rPr>
          <w:rFonts w:ascii="Arial" w:eastAsia="Arial" w:hAnsi="Arial" w:cs="Arial"/>
          <w:bCs/>
        </w:rPr>
      </w:pPr>
      <w:proofErr w:type="spellStart"/>
      <w:r w:rsidRPr="00C83B87">
        <w:rPr>
          <w:rFonts w:ascii="Arial" w:eastAsia="Arial" w:hAnsi="Arial" w:cs="Arial"/>
          <w:bCs/>
        </w:rPr>
        <w:t>Schwip</w:t>
      </w:r>
      <w:proofErr w:type="spellEnd"/>
      <w:r w:rsidRPr="00C83B87">
        <w:rPr>
          <w:rFonts w:ascii="Arial" w:eastAsia="Arial" w:hAnsi="Arial" w:cs="Arial"/>
          <w:bCs/>
        </w:rPr>
        <w:t xml:space="preserve"> </w:t>
      </w:r>
      <w:proofErr w:type="spellStart"/>
      <w:r w:rsidRPr="00C83B87">
        <w:rPr>
          <w:rFonts w:ascii="Arial" w:eastAsia="Arial" w:hAnsi="Arial" w:cs="Arial"/>
          <w:bCs/>
        </w:rPr>
        <w:t>Schwap</w:t>
      </w:r>
      <w:proofErr w:type="spellEnd"/>
      <w:r w:rsidRPr="00C83B87">
        <w:rPr>
          <w:rFonts w:ascii="Arial" w:eastAsia="Arial" w:hAnsi="Arial" w:cs="Arial"/>
          <w:bCs/>
        </w:rPr>
        <w:t xml:space="preserve"> [DE ONLY]</w:t>
      </w:r>
    </w:p>
    <w:p w14:paraId="4B216E2F" w14:textId="77777777" w:rsidR="00B81482" w:rsidRDefault="00B81482" w:rsidP="00B81482">
      <w:pPr>
        <w:pStyle w:val="ListParagraph"/>
        <w:numPr>
          <w:ilvl w:val="0"/>
          <w:numId w:val="25"/>
        </w:numPr>
        <w:rPr>
          <w:rFonts w:ascii="Arial" w:eastAsia="Arial" w:hAnsi="Arial" w:cs="Arial"/>
          <w:bCs/>
        </w:rPr>
      </w:pPr>
      <w:r w:rsidRPr="00C83B87">
        <w:rPr>
          <w:rFonts w:ascii="Arial" w:eastAsia="Arial" w:hAnsi="Arial" w:cs="Arial"/>
          <w:bCs/>
        </w:rPr>
        <w:t>Lipton</w:t>
      </w:r>
    </w:p>
    <w:p w14:paraId="5C8CED92" w14:textId="68E4BAE9" w:rsidR="00B81482" w:rsidRPr="00ED3A89" w:rsidRDefault="00B81482" w:rsidP="00B81482">
      <w:pPr>
        <w:pStyle w:val="ListParagraph"/>
        <w:numPr>
          <w:ilvl w:val="0"/>
          <w:numId w:val="25"/>
        </w:numPr>
        <w:rPr>
          <w:rFonts w:ascii="Arial" w:eastAsia="Arial" w:hAnsi="Arial" w:cs="Arial"/>
          <w:bCs/>
        </w:rPr>
      </w:pPr>
      <w:proofErr w:type="spellStart"/>
      <w:r w:rsidRPr="00C83B87">
        <w:rPr>
          <w:rFonts w:ascii="Arial" w:eastAsia="Arial" w:hAnsi="Arial" w:cs="Arial"/>
          <w:bCs/>
          <w:lang w:val="es-ES"/>
        </w:rPr>
        <w:t>Punica</w:t>
      </w:r>
      <w:proofErr w:type="spellEnd"/>
      <w:r w:rsidRPr="00C83B87">
        <w:rPr>
          <w:rFonts w:ascii="Arial" w:eastAsia="Arial" w:hAnsi="Arial" w:cs="Arial"/>
          <w:bCs/>
          <w:lang w:val="es-ES"/>
        </w:rPr>
        <w:t xml:space="preserve"> [DE ONLY]</w:t>
      </w:r>
    </w:p>
    <w:p w14:paraId="29E37A27" w14:textId="1DE551E4" w:rsidR="00ED3A89" w:rsidRPr="00ED3A89" w:rsidRDefault="00ED3A89" w:rsidP="00B81482">
      <w:pPr>
        <w:pStyle w:val="ListParagraph"/>
        <w:numPr>
          <w:ilvl w:val="0"/>
          <w:numId w:val="25"/>
        </w:numPr>
        <w:rPr>
          <w:rFonts w:ascii="Arial" w:eastAsia="Arial" w:hAnsi="Arial" w:cs="Arial"/>
          <w:bCs/>
        </w:rPr>
      </w:pPr>
      <w:proofErr w:type="spellStart"/>
      <w:r>
        <w:rPr>
          <w:rFonts w:ascii="Arial" w:eastAsia="Arial" w:hAnsi="Arial" w:cs="Arial"/>
          <w:bCs/>
          <w:lang w:val="es-ES"/>
        </w:rPr>
        <w:t>Rockstar</w:t>
      </w:r>
      <w:proofErr w:type="spellEnd"/>
      <w:r w:rsidR="006E295F">
        <w:rPr>
          <w:rFonts w:ascii="Arial" w:eastAsia="Arial" w:hAnsi="Arial" w:cs="Arial"/>
          <w:bCs/>
          <w:lang w:val="es-ES"/>
        </w:rPr>
        <w:t xml:space="preserve"> [US, MX, UK, DE ONLY]</w:t>
      </w:r>
    </w:p>
    <w:p w14:paraId="0611DA03" w14:textId="173D2B9F" w:rsidR="00ED3A89" w:rsidRPr="00C83B87" w:rsidRDefault="00ED3A89" w:rsidP="00B81482">
      <w:pPr>
        <w:pStyle w:val="ListParagraph"/>
        <w:numPr>
          <w:ilvl w:val="0"/>
          <w:numId w:val="25"/>
        </w:numPr>
        <w:rPr>
          <w:rFonts w:ascii="Arial" w:eastAsia="Arial" w:hAnsi="Arial" w:cs="Arial"/>
          <w:bCs/>
        </w:rPr>
      </w:pPr>
      <w:r>
        <w:rPr>
          <w:rFonts w:ascii="Arial" w:eastAsia="Arial" w:hAnsi="Arial" w:cs="Arial"/>
          <w:bCs/>
          <w:lang w:val="es-ES"/>
        </w:rPr>
        <w:t>Sting [TH ONLY]</w:t>
      </w:r>
    </w:p>
    <w:p w14:paraId="2582D47B" w14:textId="77777777" w:rsidR="00B81482" w:rsidRDefault="00B81482" w:rsidP="00B81482">
      <w:pPr>
        <w:ind w:left="720"/>
        <w:rPr>
          <w:rFonts w:ascii="Arial" w:eastAsia="Arial" w:hAnsi="Arial" w:cs="Arial"/>
          <w:b/>
          <w:u w:val="single"/>
        </w:rPr>
      </w:pPr>
    </w:p>
    <w:p w14:paraId="271E2F61" w14:textId="77777777" w:rsidR="00B81482" w:rsidRDefault="00B81482" w:rsidP="00B81482">
      <w:pPr>
        <w:ind w:left="720"/>
        <w:rPr>
          <w:rFonts w:ascii="Arial" w:eastAsia="Arial" w:hAnsi="Arial" w:cs="Arial"/>
          <w:bCs/>
          <w:u w:val="single"/>
        </w:rPr>
      </w:pPr>
      <w:r w:rsidRPr="009263A2">
        <w:rPr>
          <w:rFonts w:ascii="Arial" w:eastAsia="Arial" w:hAnsi="Arial" w:cs="Arial"/>
          <w:bCs/>
          <w:u w:val="single"/>
        </w:rPr>
        <w:t>Snack brands</w:t>
      </w:r>
    </w:p>
    <w:p w14:paraId="4C0C54A9"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 xml:space="preserve">[IF NOT UK/MX: Lay’s / UK: Walkers / MX: </w:t>
      </w:r>
      <w:proofErr w:type="spellStart"/>
      <w:r w:rsidRPr="009263A2">
        <w:rPr>
          <w:rFonts w:ascii="Arial" w:eastAsia="Arial" w:hAnsi="Arial" w:cs="Arial"/>
          <w:bCs/>
        </w:rPr>
        <w:t>Sabritas</w:t>
      </w:r>
      <w:proofErr w:type="spellEnd"/>
      <w:r w:rsidRPr="009263A2">
        <w:rPr>
          <w:rFonts w:ascii="Arial" w:eastAsia="Arial" w:hAnsi="Arial" w:cs="Arial"/>
          <w:bCs/>
        </w:rPr>
        <w:t>] [NOT BR]</w:t>
      </w:r>
    </w:p>
    <w:p w14:paraId="1018A89F"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Doritos [US, UK, MX, KSA, TH]</w:t>
      </w:r>
    </w:p>
    <w:p w14:paraId="1D098B58"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Cheetos [US, BR, MX, KSA ONLY]</w:t>
      </w:r>
    </w:p>
    <w:p w14:paraId="12336F8F"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Ruffles [US, BR, MX ONLY]</w:t>
      </w:r>
    </w:p>
    <w:p w14:paraId="5A4B8A74"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Tostitos [US, BR, MX ONLY]</w:t>
      </w:r>
    </w:p>
    <w:p w14:paraId="1F0B6540"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Quavers [UK ONLY]</w:t>
      </w:r>
    </w:p>
    <w:p w14:paraId="13380B50" w14:textId="77777777" w:rsidR="00B81482" w:rsidRPr="009263A2" w:rsidRDefault="00B81482" w:rsidP="00B81482">
      <w:pPr>
        <w:pStyle w:val="ListParagraph"/>
        <w:numPr>
          <w:ilvl w:val="0"/>
          <w:numId w:val="28"/>
        </w:numPr>
        <w:rPr>
          <w:rFonts w:ascii="Arial" w:eastAsia="Arial" w:hAnsi="Arial" w:cs="Arial"/>
          <w:bCs/>
        </w:rPr>
      </w:pPr>
      <w:proofErr w:type="spellStart"/>
      <w:r w:rsidRPr="009263A2">
        <w:rPr>
          <w:rFonts w:ascii="Arial" w:eastAsia="Arial" w:hAnsi="Arial" w:cs="Arial"/>
          <w:bCs/>
        </w:rPr>
        <w:t>Wotsits</w:t>
      </w:r>
      <w:proofErr w:type="spellEnd"/>
      <w:r w:rsidRPr="009263A2">
        <w:rPr>
          <w:rFonts w:ascii="Arial" w:eastAsia="Arial" w:hAnsi="Arial" w:cs="Arial"/>
          <w:bCs/>
        </w:rPr>
        <w:t xml:space="preserve"> [UK ONLY]</w:t>
      </w:r>
      <w:r w:rsidRPr="009263A2">
        <w:rPr>
          <w:rFonts w:ascii="Arial" w:eastAsia="Arial" w:hAnsi="Arial" w:cs="Arial"/>
          <w:bCs/>
        </w:rPr>
        <w:tab/>
      </w:r>
      <w:r w:rsidRPr="009263A2">
        <w:rPr>
          <w:rFonts w:ascii="Arial" w:eastAsia="Arial" w:hAnsi="Arial" w:cs="Arial"/>
          <w:bCs/>
        </w:rPr>
        <w:tab/>
      </w:r>
    </w:p>
    <w:p w14:paraId="6816C557"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Kurkure [IN ONLY]</w:t>
      </w:r>
    </w:p>
    <w:p w14:paraId="4C9D8D2C"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Fandango [BR ONLY]</w:t>
      </w:r>
    </w:p>
    <w:p w14:paraId="533DA068"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Be &amp; Cheery [CH ONLY]</w:t>
      </w:r>
    </w:p>
    <w:p w14:paraId="7E3FA44C" w14:textId="77777777" w:rsidR="00B81482" w:rsidRPr="009263A2" w:rsidRDefault="00B81482" w:rsidP="00B81482">
      <w:pPr>
        <w:pStyle w:val="ListParagraph"/>
        <w:numPr>
          <w:ilvl w:val="0"/>
          <w:numId w:val="28"/>
        </w:numPr>
        <w:rPr>
          <w:rFonts w:ascii="Arial" w:eastAsia="Arial" w:hAnsi="Arial" w:cs="Arial"/>
          <w:bCs/>
        </w:rPr>
      </w:pPr>
      <w:proofErr w:type="spellStart"/>
      <w:r w:rsidRPr="009263A2">
        <w:rPr>
          <w:rFonts w:ascii="Arial" w:eastAsia="Arial" w:hAnsi="Arial" w:cs="Arial"/>
          <w:bCs/>
        </w:rPr>
        <w:t>Racheritos</w:t>
      </w:r>
      <w:proofErr w:type="spellEnd"/>
      <w:r w:rsidRPr="009263A2">
        <w:rPr>
          <w:rFonts w:ascii="Arial" w:eastAsia="Arial" w:hAnsi="Arial" w:cs="Arial"/>
          <w:bCs/>
        </w:rPr>
        <w:t xml:space="preserve"> [MX ONLY]</w:t>
      </w:r>
    </w:p>
    <w:p w14:paraId="6A8EF4BD" w14:textId="77777777" w:rsidR="00B81482" w:rsidRPr="009263A2" w:rsidRDefault="00B81482" w:rsidP="00B81482">
      <w:pPr>
        <w:pStyle w:val="ListParagraph"/>
        <w:numPr>
          <w:ilvl w:val="0"/>
          <w:numId w:val="28"/>
        </w:numPr>
        <w:rPr>
          <w:rFonts w:ascii="Arial" w:eastAsia="Arial" w:hAnsi="Arial" w:cs="Arial"/>
          <w:bCs/>
        </w:rPr>
      </w:pPr>
      <w:proofErr w:type="spellStart"/>
      <w:r w:rsidRPr="009263A2">
        <w:rPr>
          <w:rFonts w:ascii="Arial" w:eastAsia="Arial" w:hAnsi="Arial" w:cs="Arial"/>
          <w:bCs/>
        </w:rPr>
        <w:t>Sabritones</w:t>
      </w:r>
      <w:proofErr w:type="spellEnd"/>
      <w:r w:rsidRPr="009263A2">
        <w:rPr>
          <w:rFonts w:ascii="Arial" w:eastAsia="Arial" w:hAnsi="Arial" w:cs="Arial"/>
          <w:bCs/>
        </w:rPr>
        <w:t xml:space="preserve"> [MX ONLY]</w:t>
      </w:r>
    </w:p>
    <w:p w14:paraId="094FDDB1"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Gamesa [MX ONLY]</w:t>
      </w:r>
    </w:p>
    <w:p w14:paraId="57F87969" w14:textId="77777777" w:rsidR="00B81482" w:rsidRPr="009263A2" w:rsidRDefault="00B81482" w:rsidP="00B81482">
      <w:pPr>
        <w:pStyle w:val="ListParagraph"/>
        <w:numPr>
          <w:ilvl w:val="0"/>
          <w:numId w:val="28"/>
        </w:numPr>
        <w:rPr>
          <w:rFonts w:ascii="Arial" w:eastAsia="Arial" w:hAnsi="Arial" w:cs="Arial"/>
          <w:bCs/>
        </w:rPr>
      </w:pPr>
      <w:proofErr w:type="spellStart"/>
      <w:r w:rsidRPr="009263A2">
        <w:rPr>
          <w:rFonts w:ascii="Arial" w:eastAsia="Arial" w:hAnsi="Arial" w:cs="Arial"/>
          <w:bCs/>
        </w:rPr>
        <w:t>Emperador</w:t>
      </w:r>
      <w:proofErr w:type="spellEnd"/>
      <w:r w:rsidRPr="009263A2">
        <w:rPr>
          <w:rFonts w:ascii="Arial" w:eastAsia="Arial" w:hAnsi="Arial" w:cs="Arial"/>
          <w:bCs/>
        </w:rPr>
        <w:t xml:space="preserve"> [MX ONLY]</w:t>
      </w:r>
    </w:p>
    <w:p w14:paraId="72568E21"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Marias [MX ONLY]</w:t>
      </w:r>
    </w:p>
    <w:p w14:paraId="7D9771C9" w14:textId="77777777" w:rsidR="00B81482" w:rsidRPr="009263A2" w:rsidRDefault="00B81482" w:rsidP="00B81482">
      <w:pPr>
        <w:pStyle w:val="ListParagraph"/>
        <w:numPr>
          <w:ilvl w:val="0"/>
          <w:numId w:val="28"/>
        </w:numPr>
        <w:rPr>
          <w:rFonts w:ascii="Arial" w:eastAsia="Arial" w:hAnsi="Arial" w:cs="Arial"/>
          <w:bCs/>
        </w:rPr>
      </w:pPr>
      <w:proofErr w:type="spellStart"/>
      <w:r w:rsidRPr="009263A2">
        <w:rPr>
          <w:rFonts w:ascii="Arial" w:eastAsia="Arial" w:hAnsi="Arial" w:cs="Arial"/>
          <w:bCs/>
        </w:rPr>
        <w:t>Chokis</w:t>
      </w:r>
      <w:proofErr w:type="spellEnd"/>
      <w:r w:rsidRPr="009263A2">
        <w:rPr>
          <w:rFonts w:ascii="Arial" w:eastAsia="Arial" w:hAnsi="Arial" w:cs="Arial"/>
          <w:bCs/>
        </w:rPr>
        <w:t xml:space="preserve"> [MX ONLY]</w:t>
      </w:r>
    </w:p>
    <w:p w14:paraId="35F51824" w14:textId="77777777" w:rsidR="00B81482" w:rsidRPr="009263A2" w:rsidRDefault="00B81482" w:rsidP="00B81482">
      <w:pPr>
        <w:pStyle w:val="ListParagraph"/>
        <w:numPr>
          <w:ilvl w:val="0"/>
          <w:numId w:val="28"/>
        </w:numPr>
        <w:rPr>
          <w:rFonts w:ascii="Arial" w:eastAsia="Arial" w:hAnsi="Arial" w:cs="Arial"/>
          <w:bCs/>
        </w:rPr>
      </w:pPr>
      <w:proofErr w:type="spellStart"/>
      <w:r w:rsidRPr="009263A2">
        <w:rPr>
          <w:rFonts w:ascii="Arial" w:eastAsia="Arial" w:hAnsi="Arial" w:cs="Arial"/>
          <w:bCs/>
        </w:rPr>
        <w:t>Tasali</w:t>
      </w:r>
      <w:proofErr w:type="spellEnd"/>
      <w:r w:rsidRPr="009263A2">
        <w:rPr>
          <w:rFonts w:ascii="Arial" w:eastAsia="Arial" w:hAnsi="Arial" w:cs="Arial"/>
          <w:bCs/>
        </w:rPr>
        <w:t xml:space="preserve"> [KSA ONLY]</w:t>
      </w:r>
    </w:p>
    <w:p w14:paraId="16ABFB1E"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lastRenderedPageBreak/>
        <w:t>Fritos [US, MX ONLY]</w:t>
      </w:r>
    </w:p>
    <w:p w14:paraId="5ECD5FCD" w14:textId="77777777" w:rsidR="00B81482" w:rsidRPr="009263A2" w:rsidRDefault="00B81482" w:rsidP="00B81482">
      <w:pPr>
        <w:pStyle w:val="ListParagraph"/>
        <w:numPr>
          <w:ilvl w:val="0"/>
          <w:numId w:val="28"/>
        </w:numPr>
        <w:rPr>
          <w:rFonts w:ascii="Arial" w:eastAsia="Arial" w:hAnsi="Arial" w:cs="Arial"/>
          <w:bCs/>
        </w:rPr>
      </w:pPr>
      <w:r w:rsidRPr="009263A2">
        <w:rPr>
          <w:rFonts w:ascii="Arial" w:eastAsia="Arial" w:hAnsi="Arial" w:cs="Arial"/>
          <w:bCs/>
        </w:rPr>
        <w:t>[IF UK: “Sun Bites” / IF US: “Sun Chips”] [US, UK ONLY]</w:t>
      </w:r>
    </w:p>
    <w:p w14:paraId="07E11444" w14:textId="77777777" w:rsidR="00B81482" w:rsidRPr="009263A2" w:rsidRDefault="00B81482" w:rsidP="00B81482">
      <w:pPr>
        <w:pStyle w:val="ListParagraph"/>
        <w:numPr>
          <w:ilvl w:val="0"/>
          <w:numId w:val="28"/>
        </w:numPr>
        <w:rPr>
          <w:rFonts w:ascii="Arial" w:eastAsia="Arial" w:hAnsi="Arial" w:cs="Arial"/>
          <w:bCs/>
        </w:rPr>
      </w:pPr>
      <w:proofErr w:type="spellStart"/>
      <w:r w:rsidRPr="009263A2">
        <w:rPr>
          <w:rFonts w:ascii="Arial" w:eastAsia="Arial" w:hAnsi="Arial" w:cs="Arial"/>
          <w:bCs/>
        </w:rPr>
        <w:t>Tawan</w:t>
      </w:r>
      <w:proofErr w:type="spellEnd"/>
      <w:r w:rsidRPr="009263A2">
        <w:rPr>
          <w:rFonts w:ascii="Arial" w:eastAsia="Arial" w:hAnsi="Arial" w:cs="Arial"/>
          <w:bCs/>
        </w:rPr>
        <w:t xml:space="preserve"> [TH ONLY]</w:t>
      </w:r>
    </w:p>
    <w:p w14:paraId="60D3318B" w14:textId="77777777" w:rsidR="00B81482" w:rsidRPr="009263A2" w:rsidRDefault="00B81482" w:rsidP="00B81482">
      <w:pPr>
        <w:ind w:left="720"/>
        <w:rPr>
          <w:rFonts w:ascii="Arial" w:eastAsia="Arial" w:hAnsi="Arial" w:cs="Arial"/>
          <w:bCs/>
          <w:u w:val="single"/>
        </w:rPr>
      </w:pPr>
    </w:p>
    <w:p w14:paraId="21208E38" w14:textId="77777777" w:rsidR="00B81482" w:rsidRPr="00C83B87" w:rsidRDefault="00B81482" w:rsidP="00B81482">
      <w:pPr>
        <w:ind w:left="720"/>
        <w:rPr>
          <w:rFonts w:ascii="Arial" w:eastAsia="Arial" w:hAnsi="Arial" w:cs="Arial"/>
          <w:bCs/>
          <w:u w:val="single"/>
        </w:rPr>
      </w:pPr>
      <w:r w:rsidRPr="00C83B87">
        <w:rPr>
          <w:rFonts w:ascii="Arial" w:eastAsia="Arial" w:hAnsi="Arial" w:cs="Arial"/>
          <w:bCs/>
          <w:u w:val="single"/>
        </w:rPr>
        <w:t>Cereal brands</w:t>
      </w:r>
    </w:p>
    <w:p w14:paraId="78FCC352" w14:textId="280A2E36" w:rsidR="00B81482" w:rsidRPr="00C83B87" w:rsidRDefault="00ED3A89" w:rsidP="00B81482">
      <w:pPr>
        <w:pStyle w:val="ListParagraph"/>
        <w:numPr>
          <w:ilvl w:val="0"/>
          <w:numId w:val="26"/>
        </w:numPr>
        <w:rPr>
          <w:rFonts w:ascii="Arial" w:eastAsia="Arial" w:hAnsi="Arial" w:cs="Arial"/>
          <w:bCs/>
        </w:rPr>
      </w:pPr>
      <w:r>
        <w:rPr>
          <w:rFonts w:ascii="Arial" w:eastAsia="Arial" w:hAnsi="Arial" w:cs="Arial"/>
          <w:bCs/>
        </w:rPr>
        <w:t>Quaker Oats</w:t>
      </w:r>
      <w:r w:rsidR="00B81482" w:rsidRPr="00C83B87">
        <w:rPr>
          <w:rFonts w:ascii="Arial" w:eastAsia="Arial" w:hAnsi="Arial" w:cs="Arial"/>
          <w:bCs/>
        </w:rPr>
        <w:t xml:space="preserve"> </w:t>
      </w:r>
    </w:p>
    <w:p w14:paraId="13DE1DD9" w14:textId="6B4E5A41" w:rsidR="00B81482" w:rsidRDefault="00B81482" w:rsidP="00B81482">
      <w:pPr>
        <w:rPr>
          <w:rFonts w:ascii="Arial" w:eastAsia="Arial" w:hAnsi="Arial" w:cs="Arial"/>
          <w:bCs/>
        </w:rPr>
      </w:pPr>
    </w:p>
    <w:p w14:paraId="080E0E2F" w14:textId="076532FC" w:rsidR="00366F02" w:rsidRDefault="00366F02" w:rsidP="00366F02">
      <w:pPr>
        <w:ind w:left="720"/>
        <w:rPr>
          <w:rFonts w:ascii="Arial" w:eastAsia="Arial" w:hAnsi="Arial" w:cs="Arial"/>
          <w:bCs/>
        </w:rPr>
      </w:pPr>
      <w:r>
        <w:rPr>
          <w:rFonts w:ascii="Arial" w:eastAsia="Arial" w:hAnsi="Arial" w:cs="Arial"/>
          <w:bCs/>
        </w:rPr>
        <w:t>What impact, if any, does knowing the range of different brands that PepsiCo own have on your attitude towards these products?</w:t>
      </w:r>
    </w:p>
    <w:p w14:paraId="50619495" w14:textId="4A8E0A52" w:rsidR="00366F02" w:rsidRDefault="00366F02" w:rsidP="00366F02">
      <w:pPr>
        <w:ind w:left="720"/>
        <w:rPr>
          <w:rFonts w:ascii="Arial" w:eastAsia="Arial" w:hAnsi="Arial" w:cs="Arial"/>
          <w:bCs/>
        </w:rPr>
      </w:pPr>
    </w:p>
    <w:p w14:paraId="462EBEBC" w14:textId="1438CD12" w:rsidR="00366F02" w:rsidRDefault="00366F02" w:rsidP="00366F02">
      <w:pPr>
        <w:ind w:left="720"/>
        <w:rPr>
          <w:rFonts w:ascii="Arial" w:eastAsia="Arial" w:hAnsi="Arial" w:cs="Arial"/>
          <w:bCs/>
        </w:rPr>
      </w:pPr>
      <w:r>
        <w:rPr>
          <w:rFonts w:ascii="Arial" w:eastAsia="Arial" w:hAnsi="Arial" w:cs="Arial"/>
          <w:bCs/>
        </w:rPr>
        <w:t>[SINGLE CODE]</w:t>
      </w:r>
    </w:p>
    <w:p w14:paraId="621FDB1E" w14:textId="7B25F4D9" w:rsidR="00366F02" w:rsidRDefault="00366F02" w:rsidP="00366F02">
      <w:pPr>
        <w:ind w:left="720"/>
        <w:rPr>
          <w:rFonts w:ascii="Arial" w:eastAsia="Arial" w:hAnsi="Arial" w:cs="Arial"/>
          <w:bCs/>
        </w:rPr>
      </w:pPr>
    </w:p>
    <w:p w14:paraId="7A2F18B2" w14:textId="1881E6BE" w:rsidR="00366F02" w:rsidRDefault="00366F02" w:rsidP="00366F02">
      <w:pPr>
        <w:ind w:left="720"/>
        <w:rPr>
          <w:rFonts w:ascii="Arial" w:eastAsia="Arial" w:hAnsi="Arial" w:cs="Arial"/>
          <w:bCs/>
        </w:rPr>
      </w:pPr>
      <w:r>
        <w:rPr>
          <w:rFonts w:ascii="Arial" w:eastAsia="Arial" w:hAnsi="Arial" w:cs="Arial"/>
          <w:bCs/>
        </w:rPr>
        <w:t>I feel much more positive about PepsiCo products</w:t>
      </w:r>
      <w:r>
        <w:rPr>
          <w:rFonts w:ascii="Arial" w:eastAsia="Arial" w:hAnsi="Arial" w:cs="Arial"/>
          <w:bCs/>
        </w:rPr>
        <w:tab/>
        <w:t>5</w:t>
      </w:r>
    </w:p>
    <w:p w14:paraId="4A7DD88C" w14:textId="6B662893" w:rsidR="00366F02" w:rsidRDefault="00366F02" w:rsidP="00366F02">
      <w:pPr>
        <w:ind w:left="720"/>
        <w:rPr>
          <w:rFonts w:ascii="Arial" w:eastAsia="Arial" w:hAnsi="Arial" w:cs="Arial"/>
          <w:bCs/>
        </w:rPr>
      </w:pPr>
      <w:r>
        <w:rPr>
          <w:rFonts w:ascii="Arial" w:eastAsia="Arial" w:hAnsi="Arial" w:cs="Arial"/>
          <w:bCs/>
        </w:rPr>
        <w:t>I feel a little more positive about PepsiCo products</w:t>
      </w:r>
      <w:r>
        <w:rPr>
          <w:rFonts w:ascii="Arial" w:eastAsia="Arial" w:hAnsi="Arial" w:cs="Arial"/>
          <w:bCs/>
        </w:rPr>
        <w:tab/>
        <w:t>4</w:t>
      </w:r>
    </w:p>
    <w:p w14:paraId="492F8989" w14:textId="632DB869" w:rsidR="00366F02" w:rsidRDefault="00366F02" w:rsidP="00366F02">
      <w:pPr>
        <w:ind w:left="720"/>
        <w:rPr>
          <w:rFonts w:ascii="Arial" w:eastAsia="Arial" w:hAnsi="Arial" w:cs="Arial"/>
          <w:bCs/>
        </w:rPr>
      </w:pPr>
      <w:r>
        <w:rPr>
          <w:rFonts w:ascii="Arial" w:eastAsia="Arial" w:hAnsi="Arial" w:cs="Arial"/>
          <w:bCs/>
        </w:rPr>
        <w:t>No impact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w:t>
      </w:r>
    </w:p>
    <w:p w14:paraId="6C087879" w14:textId="341626AB" w:rsidR="00366F02" w:rsidRDefault="00366F02" w:rsidP="00366F02">
      <w:pPr>
        <w:ind w:left="720"/>
        <w:rPr>
          <w:rFonts w:ascii="Arial" w:eastAsia="Arial" w:hAnsi="Arial" w:cs="Arial"/>
          <w:bCs/>
        </w:rPr>
      </w:pPr>
      <w:r>
        <w:rPr>
          <w:rFonts w:ascii="Arial" w:eastAsia="Arial" w:hAnsi="Arial" w:cs="Arial"/>
          <w:bCs/>
        </w:rPr>
        <w:t>I feel a little less positive about PepsiCo products</w:t>
      </w:r>
      <w:r>
        <w:rPr>
          <w:rFonts w:ascii="Arial" w:eastAsia="Arial" w:hAnsi="Arial" w:cs="Arial"/>
          <w:bCs/>
        </w:rPr>
        <w:tab/>
        <w:t>2</w:t>
      </w:r>
    </w:p>
    <w:p w14:paraId="50D644AA" w14:textId="2C7727A4" w:rsidR="00366F02" w:rsidRDefault="00366F02" w:rsidP="00366F02">
      <w:pPr>
        <w:ind w:left="720"/>
        <w:rPr>
          <w:rFonts w:ascii="Arial" w:eastAsia="Arial" w:hAnsi="Arial" w:cs="Arial"/>
          <w:bCs/>
        </w:rPr>
      </w:pPr>
      <w:r>
        <w:rPr>
          <w:rFonts w:ascii="Arial" w:eastAsia="Arial" w:hAnsi="Arial" w:cs="Arial"/>
          <w:bCs/>
        </w:rPr>
        <w:t>I feel much less positive about PepsiCo products</w:t>
      </w:r>
      <w:r>
        <w:rPr>
          <w:rFonts w:ascii="Arial" w:eastAsia="Arial" w:hAnsi="Arial" w:cs="Arial"/>
          <w:bCs/>
        </w:rPr>
        <w:tab/>
      </w:r>
      <w:r>
        <w:rPr>
          <w:rFonts w:ascii="Arial" w:eastAsia="Arial" w:hAnsi="Arial" w:cs="Arial"/>
          <w:bCs/>
        </w:rPr>
        <w:tab/>
        <w:t>1</w:t>
      </w:r>
    </w:p>
    <w:p w14:paraId="3ED75A4F" w14:textId="77777777" w:rsidR="00366F02" w:rsidRPr="00C83B87" w:rsidRDefault="00366F02" w:rsidP="00B81482">
      <w:pPr>
        <w:rPr>
          <w:rFonts w:ascii="Arial" w:eastAsia="Arial" w:hAnsi="Arial" w:cs="Arial"/>
          <w:bCs/>
        </w:rPr>
      </w:pPr>
    </w:p>
    <w:p w14:paraId="4B2BC774" w14:textId="51186055" w:rsidR="00B81482" w:rsidRDefault="00B81482" w:rsidP="00B81482">
      <w:pPr>
        <w:rPr>
          <w:rFonts w:ascii="Arial" w:eastAsia="Arial" w:hAnsi="Arial" w:cs="Arial"/>
          <w:bCs/>
        </w:rPr>
      </w:pPr>
      <w:r>
        <w:rPr>
          <w:rFonts w:ascii="Arial" w:eastAsia="Arial" w:hAnsi="Arial" w:cs="Arial"/>
          <w:bCs/>
        </w:rPr>
        <w:t>R1</w:t>
      </w:r>
      <w:r w:rsidR="00ED3A89">
        <w:rPr>
          <w:rFonts w:ascii="Arial" w:eastAsia="Arial" w:hAnsi="Arial" w:cs="Arial"/>
          <w:bCs/>
        </w:rPr>
        <w:t>1</w:t>
      </w:r>
      <w:r w:rsidRPr="00377FE4">
        <w:rPr>
          <w:rFonts w:ascii="Arial" w:eastAsia="Arial" w:hAnsi="Arial" w:cs="Arial"/>
          <w:bCs/>
        </w:rPr>
        <w:t>:</w:t>
      </w:r>
      <w:r w:rsidRPr="00377FE4">
        <w:rPr>
          <w:rFonts w:ascii="Arial" w:eastAsia="Arial" w:hAnsi="Arial" w:cs="Arial"/>
          <w:bCs/>
        </w:rPr>
        <w:tab/>
      </w:r>
      <w:r>
        <w:rPr>
          <w:rFonts w:ascii="Arial" w:eastAsia="Arial" w:hAnsi="Arial" w:cs="Arial"/>
          <w:bCs/>
        </w:rPr>
        <w:t>[INSERT PEPSICO LOGO]</w:t>
      </w:r>
    </w:p>
    <w:p w14:paraId="698F7AC4" w14:textId="77777777" w:rsidR="00B81482" w:rsidRDefault="00B81482" w:rsidP="00B81482">
      <w:pPr>
        <w:ind w:left="720"/>
        <w:rPr>
          <w:rFonts w:ascii="Arial" w:eastAsia="Arial" w:hAnsi="Arial" w:cs="Arial"/>
          <w:bCs/>
        </w:rPr>
      </w:pPr>
      <w:r>
        <w:rPr>
          <w:rFonts w:ascii="Arial" w:eastAsia="Arial" w:hAnsi="Arial" w:cs="Arial"/>
          <w:bCs/>
        </w:rPr>
        <w:t>PepsiCo, and the beverage, snack and cereal brands they manufacture, run campaigns and initiatives to promote environmental and social good around the world.</w:t>
      </w:r>
    </w:p>
    <w:p w14:paraId="406591F0" w14:textId="77777777" w:rsidR="00B81482" w:rsidRDefault="00B81482" w:rsidP="00B81482">
      <w:pPr>
        <w:ind w:left="720"/>
        <w:rPr>
          <w:rFonts w:ascii="Arial" w:eastAsia="Arial" w:hAnsi="Arial" w:cs="Arial"/>
          <w:bCs/>
        </w:rPr>
      </w:pPr>
    </w:p>
    <w:p w14:paraId="139C6AC6" w14:textId="77777777" w:rsidR="00B81482" w:rsidRDefault="00B81482" w:rsidP="00B81482">
      <w:pPr>
        <w:ind w:left="720"/>
        <w:rPr>
          <w:rFonts w:ascii="Arial" w:eastAsia="Arial" w:hAnsi="Arial" w:cs="Arial"/>
          <w:bCs/>
        </w:rPr>
      </w:pPr>
      <w:r>
        <w:rPr>
          <w:rFonts w:ascii="Arial" w:eastAsia="Arial" w:hAnsi="Arial" w:cs="Arial"/>
          <w:bCs/>
        </w:rPr>
        <w:t>When thinking about how PepsiCo could tell you about these campaigns, which do you think, would have more impact on your attitude towards their products?</w:t>
      </w:r>
    </w:p>
    <w:p w14:paraId="72B8E573" w14:textId="77777777" w:rsidR="00B81482" w:rsidRDefault="00B81482" w:rsidP="00B81482">
      <w:pPr>
        <w:ind w:left="720"/>
        <w:rPr>
          <w:rFonts w:ascii="Arial" w:eastAsia="Arial" w:hAnsi="Arial" w:cs="Arial"/>
          <w:bCs/>
        </w:rPr>
      </w:pPr>
    </w:p>
    <w:p w14:paraId="3A475D78" w14:textId="77777777" w:rsidR="00B81482" w:rsidRDefault="00B81482" w:rsidP="00B81482">
      <w:pPr>
        <w:ind w:left="720"/>
        <w:rPr>
          <w:rFonts w:ascii="Arial" w:eastAsia="Arial" w:hAnsi="Arial" w:cs="Arial"/>
          <w:bCs/>
        </w:rPr>
      </w:pPr>
      <w:r>
        <w:rPr>
          <w:rFonts w:ascii="Arial" w:eastAsia="Arial" w:hAnsi="Arial" w:cs="Arial"/>
          <w:bCs/>
        </w:rPr>
        <w:t>[SINGLE CODE.  RANDOMISE ORDER]</w:t>
      </w:r>
    </w:p>
    <w:p w14:paraId="5ED9A5A0" w14:textId="77777777" w:rsidR="00B81482" w:rsidRDefault="00B81482" w:rsidP="00B81482">
      <w:pPr>
        <w:ind w:left="720"/>
        <w:rPr>
          <w:rFonts w:ascii="Arial" w:eastAsia="Arial" w:hAnsi="Arial" w:cs="Arial"/>
          <w:bCs/>
        </w:rPr>
      </w:pPr>
    </w:p>
    <w:p w14:paraId="5EB3CD94" w14:textId="77777777" w:rsidR="00B81482" w:rsidRDefault="00B81482" w:rsidP="00B81482">
      <w:pPr>
        <w:ind w:left="720"/>
        <w:rPr>
          <w:rFonts w:ascii="Arial" w:eastAsia="Arial" w:hAnsi="Arial" w:cs="Arial"/>
          <w:bCs/>
        </w:rPr>
      </w:pPr>
      <w:r>
        <w:rPr>
          <w:rFonts w:ascii="Arial" w:eastAsia="Arial" w:hAnsi="Arial" w:cs="Arial"/>
          <w:bCs/>
        </w:rPr>
        <w:t>If the campaigns came from the PepsiCo company that makes these brands</w:t>
      </w:r>
      <w:r>
        <w:rPr>
          <w:rFonts w:ascii="Arial" w:eastAsia="Arial" w:hAnsi="Arial" w:cs="Arial"/>
          <w:bCs/>
        </w:rPr>
        <w:tab/>
        <w:t>1</w:t>
      </w:r>
    </w:p>
    <w:p w14:paraId="32E29A88" w14:textId="77777777" w:rsidR="00B81482" w:rsidRDefault="00B81482" w:rsidP="00B81482">
      <w:pPr>
        <w:ind w:left="720"/>
        <w:rPr>
          <w:rFonts w:ascii="Arial" w:eastAsia="Arial" w:hAnsi="Arial" w:cs="Arial"/>
          <w:bCs/>
        </w:rPr>
      </w:pPr>
      <w:r>
        <w:rPr>
          <w:rFonts w:ascii="Arial" w:eastAsia="Arial" w:hAnsi="Arial" w:cs="Arial"/>
          <w:bCs/>
        </w:rPr>
        <w:t>If the campaigns came from a PepsiCo brand I like to buy (</w:t>
      </w:r>
      <w:proofErr w:type="spellStart"/>
      <w:proofErr w:type="gramStart"/>
      <w:r>
        <w:rPr>
          <w:rFonts w:ascii="Arial" w:eastAsia="Arial" w:hAnsi="Arial" w:cs="Arial"/>
          <w:bCs/>
        </w:rPr>
        <w:t>eg</w:t>
      </w:r>
      <w:proofErr w:type="spellEnd"/>
      <w:proofErr w:type="gramEnd"/>
      <w:r>
        <w:rPr>
          <w:rFonts w:ascii="Arial" w:eastAsia="Arial" w:hAnsi="Arial" w:cs="Arial"/>
          <w:bCs/>
        </w:rPr>
        <w:t xml:space="preserve"> Pepsi, </w:t>
      </w:r>
    </w:p>
    <w:p w14:paraId="3A4F1F3C" w14:textId="77777777" w:rsidR="00B81482" w:rsidRDefault="00B81482" w:rsidP="00B81482">
      <w:pPr>
        <w:ind w:left="720" w:firstLine="720"/>
        <w:rPr>
          <w:rFonts w:ascii="Arial" w:eastAsia="Arial" w:hAnsi="Arial" w:cs="Arial"/>
          <w:bCs/>
        </w:rPr>
      </w:pPr>
      <w:r w:rsidRPr="009263A2">
        <w:rPr>
          <w:rFonts w:ascii="Arial" w:eastAsia="Arial" w:hAnsi="Arial" w:cs="Arial"/>
          <w:bCs/>
        </w:rPr>
        <w:t xml:space="preserve">[IF NOT UK/MX: Lay’s / UK: Walkers / MX: </w:t>
      </w:r>
      <w:proofErr w:type="spellStart"/>
      <w:r w:rsidRPr="009263A2">
        <w:rPr>
          <w:rFonts w:ascii="Arial" w:eastAsia="Arial" w:hAnsi="Arial" w:cs="Arial"/>
          <w:bCs/>
        </w:rPr>
        <w:t>Sabritas</w:t>
      </w:r>
      <w:proofErr w:type="spellEnd"/>
      <w:r w:rsidRPr="009263A2">
        <w:rPr>
          <w:rFonts w:ascii="Arial" w:eastAsia="Arial" w:hAnsi="Arial" w:cs="Arial"/>
          <w:bCs/>
        </w:rPr>
        <w:t>]</w:t>
      </w:r>
      <w:r>
        <w:rPr>
          <w:rFonts w:ascii="Arial" w:eastAsia="Arial" w:hAnsi="Arial" w:cs="Arial"/>
          <w:bCs/>
        </w:rPr>
        <w:t>, Quaker Oats)</w:t>
      </w:r>
      <w:r>
        <w:rPr>
          <w:rFonts w:ascii="Arial" w:eastAsia="Arial" w:hAnsi="Arial" w:cs="Arial"/>
          <w:bCs/>
        </w:rPr>
        <w:tab/>
        <w:t>2</w:t>
      </w:r>
    </w:p>
    <w:p w14:paraId="086E13BF" w14:textId="77777777" w:rsidR="00B81482" w:rsidRDefault="00B81482" w:rsidP="00B81482">
      <w:pPr>
        <w:rPr>
          <w:rFonts w:ascii="Arial" w:eastAsia="Arial" w:hAnsi="Arial" w:cs="Arial"/>
          <w:bCs/>
        </w:rPr>
      </w:pPr>
      <w:r>
        <w:rPr>
          <w:rFonts w:ascii="Arial" w:eastAsia="Arial" w:hAnsi="Arial" w:cs="Arial"/>
          <w:bCs/>
        </w:rPr>
        <w:tab/>
        <w:t>No preference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w:t>
      </w:r>
    </w:p>
    <w:p w14:paraId="22AB6BB9" w14:textId="77777777" w:rsidR="00B81482" w:rsidRDefault="00B81482">
      <w:pPr>
        <w:rPr>
          <w:rFonts w:ascii="Arial" w:eastAsia="Arial" w:hAnsi="Arial" w:cs="Arial"/>
        </w:rPr>
      </w:pPr>
    </w:p>
    <w:p w14:paraId="15D7823C" w14:textId="2135A944" w:rsidR="00961F14" w:rsidRPr="00377FE4" w:rsidRDefault="00961F14">
      <w:pPr>
        <w:rPr>
          <w:rFonts w:ascii="Arial" w:eastAsia="Arial" w:hAnsi="Arial" w:cs="Arial"/>
        </w:rPr>
      </w:pPr>
      <w:r w:rsidRPr="00377FE4">
        <w:rPr>
          <w:rFonts w:ascii="Arial" w:eastAsia="Arial" w:hAnsi="Arial" w:cs="Arial"/>
        </w:rPr>
        <w:t>SHOW ALL:</w:t>
      </w:r>
    </w:p>
    <w:p w14:paraId="716C9814" w14:textId="574C2087" w:rsidR="001D3C78" w:rsidRPr="00377FE4" w:rsidRDefault="00905EB1">
      <w:pPr>
        <w:rPr>
          <w:rFonts w:ascii="Arial" w:eastAsia="Arial" w:hAnsi="Arial" w:cs="Arial"/>
        </w:rPr>
      </w:pPr>
      <w:r w:rsidRPr="00377FE4">
        <w:rPr>
          <w:rFonts w:ascii="Arial" w:eastAsia="Arial" w:hAnsi="Arial" w:cs="Arial"/>
        </w:rPr>
        <w:t>Thank you!  Those are all our questions.  Your feedback is very important to us.</w:t>
      </w:r>
    </w:p>
    <w:sectPr w:rsidR="001D3C78" w:rsidRPr="00377FE4" w:rsidSect="00280B85">
      <w:headerReference w:type="default" r:id="rId9"/>
      <w:footerReference w:type="default" r:id="rId10"/>
      <w:headerReference w:type="first" r:id="rId11"/>
      <w:footerReference w:type="first" r:id="rId12"/>
      <w:pgSz w:w="11906" w:h="16838"/>
      <w:pgMar w:top="1440" w:right="1440" w:bottom="1440" w:left="1440" w:header="567" w:footer="28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22FAD" w14:textId="77777777" w:rsidR="00460778" w:rsidRDefault="00460778">
      <w:pPr>
        <w:spacing w:line="240" w:lineRule="auto"/>
      </w:pPr>
      <w:r>
        <w:separator/>
      </w:r>
    </w:p>
  </w:endnote>
  <w:endnote w:type="continuationSeparator" w:id="0">
    <w:p w14:paraId="4E1FDE25" w14:textId="77777777" w:rsidR="00460778" w:rsidRDefault="00460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F681B" w14:textId="77777777" w:rsidR="00013ABD" w:rsidRDefault="00013ABD">
    <w:pPr>
      <w:pBdr>
        <w:top w:val="nil"/>
        <w:left w:val="nil"/>
        <w:bottom w:val="nil"/>
        <w:right w:val="nil"/>
        <w:between w:val="nil"/>
      </w:pBdr>
      <w:tabs>
        <w:tab w:val="center" w:pos="4513"/>
        <w:tab w:val="right" w:pos="9026"/>
      </w:tabs>
      <w:jc w:val="center"/>
      <w:rPr>
        <w:b/>
        <w:color w:val="000000"/>
      </w:rPr>
    </w:pP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p>
  <w:p w14:paraId="29F97D52" w14:textId="77777777" w:rsidR="00013ABD" w:rsidRDefault="00013ABD">
    <w:pPr>
      <w:pBdr>
        <w:top w:val="nil"/>
        <w:left w:val="nil"/>
        <w:bottom w:val="nil"/>
        <w:right w:val="nil"/>
        <w:between w:val="nil"/>
      </w:pBdr>
      <w:tabs>
        <w:tab w:val="center" w:pos="4513"/>
        <w:tab w:val="right" w:pos="9026"/>
      </w:tabs>
      <w:jc w:val="center"/>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14A80" w14:textId="77777777" w:rsidR="00013ABD" w:rsidRDefault="00013ABD">
    <w:pPr>
      <w:pBdr>
        <w:top w:val="nil"/>
        <w:left w:val="nil"/>
        <w:bottom w:val="nil"/>
        <w:right w:val="nil"/>
        <w:between w:val="nil"/>
      </w:pBdr>
      <w:tabs>
        <w:tab w:val="center" w:pos="4513"/>
        <w:tab w:val="right" w:pos="9026"/>
      </w:tabs>
      <w:jc w:val="center"/>
      <w:rPr>
        <w:b/>
        <w:color w:val="000000"/>
      </w:rPr>
    </w:pP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p>
  <w:p w14:paraId="5B53EF35" w14:textId="77777777" w:rsidR="00013ABD" w:rsidRDefault="00013ABD">
    <w:pPr>
      <w:pBdr>
        <w:top w:val="nil"/>
        <w:left w:val="nil"/>
        <w:bottom w:val="nil"/>
        <w:right w:val="nil"/>
        <w:between w:val="nil"/>
      </w:pBdr>
      <w:tabs>
        <w:tab w:val="center" w:pos="4513"/>
        <w:tab w:val="right" w:pos="9026"/>
      </w:tabs>
      <w:jc w:val="center"/>
      <w:rPr>
        <w:b/>
        <w:color w:val="000000"/>
      </w:rPr>
    </w:pPr>
    <w:r>
      <w:rPr>
        <w:b/>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6AED4" w14:textId="77777777" w:rsidR="00460778" w:rsidRDefault="00460778">
      <w:pPr>
        <w:spacing w:line="240" w:lineRule="auto"/>
      </w:pPr>
      <w:r>
        <w:separator/>
      </w:r>
    </w:p>
  </w:footnote>
  <w:footnote w:type="continuationSeparator" w:id="0">
    <w:p w14:paraId="3019036D" w14:textId="77777777" w:rsidR="00460778" w:rsidRDefault="004607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D3E93" w14:textId="77777777" w:rsidR="00013ABD" w:rsidRDefault="00013ABD">
    <w:pPr>
      <w:pBdr>
        <w:top w:val="nil"/>
        <w:left w:val="nil"/>
        <w:bottom w:val="nil"/>
        <w:right w:val="nil"/>
        <w:between w:val="nil"/>
      </w:pBdr>
      <w:tabs>
        <w:tab w:val="center" w:pos="4513"/>
        <w:tab w:val="right" w:pos="9026"/>
      </w:tabs>
      <w:spacing w:after="160"/>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2B23D" w14:textId="77777777" w:rsidR="00013ABD" w:rsidRDefault="00013ABD">
    <w:pPr>
      <w:pBdr>
        <w:top w:val="nil"/>
        <w:left w:val="nil"/>
        <w:bottom w:val="nil"/>
        <w:right w:val="nil"/>
        <w:between w:val="nil"/>
      </w:pBdr>
      <w:tabs>
        <w:tab w:val="center" w:pos="4513"/>
        <w:tab w:val="right" w:pos="9026"/>
      </w:tabs>
      <w:spacing w:after="16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701C"/>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0AC6CE0"/>
    <w:multiLevelType w:val="hybridMultilevel"/>
    <w:tmpl w:val="074C424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1C50FA9"/>
    <w:multiLevelType w:val="hybridMultilevel"/>
    <w:tmpl w:val="181C4BD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2163724"/>
    <w:multiLevelType w:val="hybridMultilevel"/>
    <w:tmpl w:val="074C424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25D6BC9"/>
    <w:multiLevelType w:val="hybridMultilevel"/>
    <w:tmpl w:val="8F3093B8"/>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0BA74002"/>
    <w:multiLevelType w:val="hybridMultilevel"/>
    <w:tmpl w:val="C0122D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B836B2"/>
    <w:multiLevelType w:val="hybridMultilevel"/>
    <w:tmpl w:val="2690D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79619F"/>
    <w:multiLevelType w:val="hybridMultilevel"/>
    <w:tmpl w:val="DD966E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FA67767"/>
    <w:multiLevelType w:val="hybridMultilevel"/>
    <w:tmpl w:val="55B09614"/>
    <w:lvl w:ilvl="0" w:tplc="0809000F">
      <w:start w:val="1"/>
      <w:numFmt w:val="decimal"/>
      <w:lvlText w:val="%1."/>
      <w:lvlJc w:val="left"/>
      <w:pPr>
        <w:ind w:left="2160" w:hanging="72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4D30688"/>
    <w:multiLevelType w:val="hybridMultilevel"/>
    <w:tmpl w:val="67FEF90A"/>
    <w:lvl w:ilvl="0" w:tplc="08090017">
      <w:start w:val="1"/>
      <w:numFmt w:val="lowerLetter"/>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6433FA"/>
    <w:multiLevelType w:val="hybridMultilevel"/>
    <w:tmpl w:val="F932A3A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82C7898"/>
    <w:multiLevelType w:val="hybridMultilevel"/>
    <w:tmpl w:val="4A6EBA7C"/>
    <w:lvl w:ilvl="0" w:tplc="452E744E">
      <w:start w:val="1"/>
      <w:numFmt w:val="lowerLetter"/>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5729D3"/>
    <w:multiLevelType w:val="hybridMultilevel"/>
    <w:tmpl w:val="55B09614"/>
    <w:lvl w:ilvl="0" w:tplc="0809000F">
      <w:start w:val="1"/>
      <w:numFmt w:val="decimal"/>
      <w:lvlText w:val="%1."/>
      <w:lvlJc w:val="left"/>
      <w:pPr>
        <w:ind w:left="2160" w:hanging="72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1A5F5900"/>
    <w:multiLevelType w:val="hybridMultilevel"/>
    <w:tmpl w:val="BE426E14"/>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BD501F1"/>
    <w:multiLevelType w:val="hybridMultilevel"/>
    <w:tmpl w:val="4710852C"/>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C790710"/>
    <w:multiLevelType w:val="hybridMultilevel"/>
    <w:tmpl w:val="2DB8601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8F40A7"/>
    <w:multiLevelType w:val="hybridMultilevel"/>
    <w:tmpl w:val="1C5672E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866C3"/>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ACF135D"/>
    <w:multiLevelType w:val="hybridMultilevel"/>
    <w:tmpl w:val="774650E2"/>
    <w:lvl w:ilvl="0" w:tplc="051443B8">
      <w:start w:val="1"/>
      <w:numFmt w:val="decimal"/>
      <w:lvlText w:val="%1"/>
      <w:lvlJc w:val="left"/>
      <w:pPr>
        <w:ind w:left="4320" w:hanging="360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4607B39"/>
    <w:multiLevelType w:val="hybridMultilevel"/>
    <w:tmpl w:val="31AAA38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A8B1E9F"/>
    <w:multiLevelType w:val="hybridMultilevel"/>
    <w:tmpl w:val="D182E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0013E7"/>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0B52529"/>
    <w:multiLevelType w:val="hybridMultilevel"/>
    <w:tmpl w:val="E0E678C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413A7E9C"/>
    <w:multiLevelType w:val="hybridMultilevel"/>
    <w:tmpl w:val="181C4BD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3D91930"/>
    <w:multiLevelType w:val="hybridMultilevel"/>
    <w:tmpl w:val="074C424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BA41E87"/>
    <w:multiLevelType w:val="hybridMultilevel"/>
    <w:tmpl w:val="181C4BD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C424053"/>
    <w:multiLevelType w:val="hybridMultilevel"/>
    <w:tmpl w:val="CFCECF9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C6A3F77"/>
    <w:multiLevelType w:val="hybridMultilevel"/>
    <w:tmpl w:val="179AE90A"/>
    <w:lvl w:ilvl="0" w:tplc="452E744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DB3187B"/>
    <w:multiLevelType w:val="hybridMultilevel"/>
    <w:tmpl w:val="ACDAA1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3785B55"/>
    <w:multiLevelType w:val="hybridMultilevel"/>
    <w:tmpl w:val="157234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60F3947"/>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6885BDD"/>
    <w:multiLevelType w:val="multilevel"/>
    <w:tmpl w:val="0398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863E72"/>
    <w:multiLevelType w:val="hybridMultilevel"/>
    <w:tmpl w:val="074C424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E471052"/>
    <w:multiLevelType w:val="hybridMultilevel"/>
    <w:tmpl w:val="BE426E14"/>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FD41ABC"/>
    <w:multiLevelType w:val="hybridMultilevel"/>
    <w:tmpl w:val="074C424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90A6920"/>
    <w:multiLevelType w:val="hybridMultilevel"/>
    <w:tmpl w:val="55B09614"/>
    <w:lvl w:ilvl="0" w:tplc="0809000F">
      <w:start w:val="1"/>
      <w:numFmt w:val="decimal"/>
      <w:lvlText w:val="%1."/>
      <w:lvlJc w:val="left"/>
      <w:pPr>
        <w:ind w:left="216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70247186"/>
    <w:multiLevelType w:val="hybridMultilevel"/>
    <w:tmpl w:val="C71C37E4"/>
    <w:lvl w:ilvl="0" w:tplc="08090017">
      <w:start w:val="1"/>
      <w:numFmt w:val="lowerLetter"/>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477BF7"/>
    <w:multiLevelType w:val="hybridMultilevel"/>
    <w:tmpl w:val="F932A3A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C25833"/>
    <w:multiLevelType w:val="hybridMultilevel"/>
    <w:tmpl w:val="F932A3A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7082DEA"/>
    <w:multiLevelType w:val="hybridMultilevel"/>
    <w:tmpl w:val="531818B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7B1B1BFF"/>
    <w:multiLevelType w:val="hybridMultilevel"/>
    <w:tmpl w:val="8D92BBC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EED0DCC"/>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7"/>
  </w:num>
  <w:num w:numId="2">
    <w:abstractNumId w:val="21"/>
  </w:num>
  <w:num w:numId="3">
    <w:abstractNumId w:val="30"/>
  </w:num>
  <w:num w:numId="4">
    <w:abstractNumId w:val="41"/>
  </w:num>
  <w:num w:numId="5">
    <w:abstractNumId w:val="0"/>
  </w:num>
  <w:num w:numId="6">
    <w:abstractNumId w:val="20"/>
  </w:num>
  <w:num w:numId="7">
    <w:abstractNumId w:val="12"/>
  </w:num>
  <w:num w:numId="8">
    <w:abstractNumId w:val="40"/>
  </w:num>
  <w:num w:numId="9">
    <w:abstractNumId w:val="33"/>
  </w:num>
  <w:num w:numId="10">
    <w:abstractNumId w:val="27"/>
  </w:num>
  <w:num w:numId="11">
    <w:abstractNumId w:val="18"/>
  </w:num>
  <w:num w:numId="12">
    <w:abstractNumId w:val="19"/>
  </w:num>
  <w:num w:numId="13">
    <w:abstractNumId w:val="13"/>
  </w:num>
  <w:num w:numId="14">
    <w:abstractNumId w:val="11"/>
  </w:num>
  <w:num w:numId="15">
    <w:abstractNumId w:val="35"/>
  </w:num>
  <w:num w:numId="16">
    <w:abstractNumId w:val="22"/>
  </w:num>
  <w:num w:numId="17">
    <w:abstractNumId w:val="6"/>
  </w:num>
  <w:num w:numId="18">
    <w:abstractNumId w:val="29"/>
  </w:num>
  <w:num w:numId="19">
    <w:abstractNumId w:val="37"/>
  </w:num>
  <w:num w:numId="20">
    <w:abstractNumId w:val="23"/>
  </w:num>
  <w:num w:numId="21">
    <w:abstractNumId w:val="15"/>
  </w:num>
  <w:num w:numId="22">
    <w:abstractNumId w:val="9"/>
  </w:num>
  <w:num w:numId="23">
    <w:abstractNumId w:val="25"/>
  </w:num>
  <w:num w:numId="24">
    <w:abstractNumId w:val="10"/>
  </w:num>
  <w:num w:numId="25">
    <w:abstractNumId w:val="14"/>
  </w:num>
  <w:num w:numId="26">
    <w:abstractNumId w:val="28"/>
  </w:num>
  <w:num w:numId="27">
    <w:abstractNumId w:val="4"/>
  </w:num>
  <w:num w:numId="28">
    <w:abstractNumId w:val="7"/>
  </w:num>
  <w:num w:numId="29">
    <w:abstractNumId w:val="38"/>
  </w:num>
  <w:num w:numId="30">
    <w:abstractNumId w:val="24"/>
  </w:num>
  <w:num w:numId="31">
    <w:abstractNumId w:val="39"/>
  </w:num>
  <w:num w:numId="32">
    <w:abstractNumId w:val="34"/>
  </w:num>
  <w:num w:numId="33">
    <w:abstractNumId w:val="2"/>
  </w:num>
  <w:num w:numId="34">
    <w:abstractNumId w:val="3"/>
  </w:num>
  <w:num w:numId="35">
    <w:abstractNumId w:val="1"/>
  </w:num>
  <w:num w:numId="36">
    <w:abstractNumId w:val="5"/>
  </w:num>
  <w:num w:numId="37">
    <w:abstractNumId w:val="16"/>
  </w:num>
  <w:num w:numId="38">
    <w:abstractNumId w:val="36"/>
  </w:num>
  <w:num w:numId="39">
    <w:abstractNumId w:val="26"/>
  </w:num>
  <w:num w:numId="40">
    <w:abstractNumId w:val="8"/>
  </w:num>
  <w:num w:numId="41">
    <w:abstractNumId w:val="31"/>
  </w:num>
  <w:num w:numId="42">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BBE"/>
    <w:rsid w:val="0000058B"/>
    <w:rsid w:val="00000791"/>
    <w:rsid w:val="00000AF6"/>
    <w:rsid w:val="00000D65"/>
    <w:rsid w:val="00001880"/>
    <w:rsid w:val="00003390"/>
    <w:rsid w:val="0000574F"/>
    <w:rsid w:val="000068E4"/>
    <w:rsid w:val="0001001F"/>
    <w:rsid w:val="00013ABD"/>
    <w:rsid w:val="000162AE"/>
    <w:rsid w:val="00024091"/>
    <w:rsid w:val="00024AF2"/>
    <w:rsid w:val="0002575B"/>
    <w:rsid w:val="00032F02"/>
    <w:rsid w:val="0003540C"/>
    <w:rsid w:val="00035E85"/>
    <w:rsid w:val="00047E3E"/>
    <w:rsid w:val="00052FBB"/>
    <w:rsid w:val="000608DA"/>
    <w:rsid w:val="000638F9"/>
    <w:rsid w:val="00066AB0"/>
    <w:rsid w:val="00067E62"/>
    <w:rsid w:val="00067E80"/>
    <w:rsid w:val="00081341"/>
    <w:rsid w:val="0008670B"/>
    <w:rsid w:val="00091638"/>
    <w:rsid w:val="00092518"/>
    <w:rsid w:val="00094E93"/>
    <w:rsid w:val="000A0D09"/>
    <w:rsid w:val="000A2E24"/>
    <w:rsid w:val="000C0102"/>
    <w:rsid w:val="000C0507"/>
    <w:rsid w:val="000C416C"/>
    <w:rsid w:val="000C6C3F"/>
    <w:rsid w:val="000C75DC"/>
    <w:rsid w:val="000D3D19"/>
    <w:rsid w:val="000D55C7"/>
    <w:rsid w:val="000D56B7"/>
    <w:rsid w:val="000E7873"/>
    <w:rsid w:val="000E7E69"/>
    <w:rsid w:val="000F529E"/>
    <w:rsid w:val="000F5472"/>
    <w:rsid w:val="00101265"/>
    <w:rsid w:val="00105899"/>
    <w:rsid w:val="00110FEE"/>
    <w:rsid w:val="001124D3"/>
    <w:rsid w:val="00112CB1"/>
    <w:rsid w:val="00116181"/>
    <w:rsid w:val="001214B1"/>
    <w:rsid w:val="00122777"/>
    <w:rsid w:val="00123185"/>
    <w:rsid w:val="00124F93"/>
    <w:rsid w:val="00127347"/>
    <w:rsid w:val="00131088"/>
    <w:rsid w:val="00132288"/>
    <w:rsid w:val="00135501"/>
    <w:rsid w:val="001373EB"/>
    <w:rsid w:val="00142C0F"/>
    <w:rsid w:val="00145420"/>
    <w:rsid w:val="00156797"/>
    <w:rsid w:val="001638EE"/>
    <w:rsid w:val="001662D3"/>
    <w:rsid w:val="001713CD"/>
    <w:rsid w:val="00171D3A"/>
    <w:rsid w:val="00176507"/>
    <w:rsid w:val="00181ACC"/>
    <w:rsid w:val="00181DD2"/>
    <w:rsid w:val="00184737"/>
    <w:rsid w:val="001855D2"/>
    <w:rsid w:val="00185CB4"/>
    <w:rsid w:val="0019068B"/>
    <w:rsid w:val="00195773"/>
    <w:rsid w:val="001A14B9"/>
    <w:rsid w:val="001A2130"/>
    <w:rsid w:val="001B4B28"/>
    <w:rsid w:val="001C4F9C"/>
    <w:rsid w:val="001C62C1"/>
    <w:rsid w:val="001D02B7"/>
    <w:rsid w:val="001D3C78"/>
    <w:rsid w:val="001D57EB"/>
    <w:rsid w:val="001D699A"/>
    <w:rsid w:val="001E052D"/>
    <w:rsid w:val="001E4AD2"/>
    <w:rsid w:val="001E53BF"/>
    <w:rsid w:val="001F121B"/>
    <w:rsid w:val="001F3FA6"/>
    <w:rsid w:val="001F60D7"/>
    <w:rsid w:val="001F7EA4"/>
    <w:rsid w:val="00200BDE"/>
    <w:rsid w:val="00201388"/>
    <w:rsid w:val="00201990"/>
    <w:rsid w:val="00204A07"/>
    <w:rsid w:val="002121F1"/>
    <w:rsid w:val="0021561A"/>
    <w:rsid w:val="002168AF"/>
    <w:rsid w:val="00217882"/>
    <w:rsid w:val="00220AB0"/>
    <w:rsid w:val="00233DDB"/>
    <w:rsid w:val="00237D7A"/>
    <w:rsid w:val="00250D4F"/>
    <w:rsid w:val="00254B09"/>
    <w:rsid w:val="0026385E"/>
    <w:rsid w:val="00267EAE"/>
    <w:rsid w:val="002711A3"/>
    <w:rsid w:val="00271A93"/>
    <w:rsid w:val="002746C0"/>
    <w:rsid w:val="00275204"/>
    <w:rsid w:val="00277928"/>
    <w:rsid w:val="00277BBE"/>
    <w:rsid w:val="00280B85"/>
    <w:rsid w:val="002821B9"/>
    <w:rsid w:val="00285EF4"/>
    <w:rsid w:val="00290E80"/>
    <w:rsid w:val="0029152E"/>
    <w:rsid w:val="0029211B"/>
    <w:rsid w:val="002A4838"/>
    <w:rsid w:val="002B2313"/>
    <w:rsid w:val="002B5C6D"/>
    <w:rsid w:val="002B64C1"/>
    <w:rsid w:val="002B76B5"/>
    <w:rsid w:val="002C1420"/>
    <w:rsid w:val="002C35A7"/>
    <w:rsid w:val="002D0E03"/>
    <w:rsid w:val="002D6354"/>
    <w:rsid w:val="002D6501"/>
    <w:rsid w:val="002E5ED4"/>
    <w:rsid w:val="002E669A"/>
    <w:rsid w:val="002F2E10"/>
    <w:rsid w:val="002F333E"/>
    <w:rsid w:val="002F58C3"/>
    <w:rsid w:val="0030098D"/>
    <w:rsid w:val="003039AE"/>
    <w:rsid w:val="00316930"/>
    <w:rsid w:val="003177A6"/>
    <w:rsid w:val="00326912"/>
    <w:rsid w:val="003269FD"/>
    <w:rsid w:val="003306A3"/>
    <w:rsid w:val="00333E02"/>
    <w:rsid w:val="00336432"/>
    <w:rsid w:val="00341223"/>
    <w:rsid w:val="00344597"/>
    <w:rsid w:val="00345C3B"/>
    <w:rsid w:val="00352F81"/>
    <w:rsid w:val="00353019"/>
    <w:rsid w:val="00353B3B"/>
    <w:rsid w:val="00364775"/>
    <w:rsid w:val="00364B45"/>
    <w:rsid w:val="00366F02"/>
    <w:rsid w:val="00370508"/>
    <w:rsid w:val="003745BE"/>
    <w:rsid w:val="00377FE4"/>
    <w:rsid w:val="003800DD"/>
    <w:rsid w:val="003805A8"/>
    <w:rsid w:val="00380BBF"/>
    <w:rsid w:val="0038156A"/>
    <w:rsid w:val="00386D75"/>
    <w:rsid w:val="00390AB4"/>
    <w:rsid w:val="00394307"/>
    <w:rsid w:val="003A14DE"/>
    <w:rsid w:val="003A4A5C"/>
    <w:rsid w:val="003A58AD"/>
    <w:rsid w:val="003B0FDA"/>
    <w:rsid w:val="003B2B5A"/>
    <w:rsid w:val="003B4D29"/>
    <w:rsid w:val="003B7252"/>
    <w:rsid w:val="003B7715"/>
    <w:rsid w:val="003C1B6E"/>
    <w:rsid w:val="003C7ABA"/>
    <w:rsid w:val="003D6EF2"/>
    <w:rsid w:val="003E0D9F"/>
    <w:rsid w:val="003F1DB4"/>
    <w:rsid w:val="003F7B6F"/>
    <w:rsid w:val="00402C90"/>
    <w:rsid w:val="00404145"/>
    <w:rsid w:val="00406597"/>
    <w:rsid w:val="004138B8"/>
    <w:rsid w:val="0041420E"/>
    <w:rsid w:val="00416427"/>
    <w:rsid w:val="00434283"/>
    <w:rsid w:val="004418D8"/>
    <w:rsid w:val="004434DA"/>
    <w:rsid w:val="0044503B"/>
    <w:rsid w:val="00452408"/>
    <w:rsid w:val="004606D5"/>
    <w:rsid w:val="00460778"/>
    <w:rsid w:val="00463584"/>
    <w:rsid w:val="004640D9"/>
    <w:rsid w:val="00470844"/>
    <w:rsid w:val="00471353"/>
    <w:rsid w:val="00473508"/>
    <w:rsid w:val="00483093"/>
    <w:rsid w:val="00493338"/>
    <w:rsid w:val="004956A0"/>
    <w:rsid w:val="00497957"/>
    <w:rsid w:val="004A0E7D"/>
    <w:rsid w:val="004A1432"/>
    <w:rsid w:val="004A3325"/>
    <w:rsid w:val="004C304B"/>
    <w:rsid w:val="004C4D75"/>
    <w:rsid w:val="004E1D62"/>
    <w:rsid w:val="004E5F1B"/>
    <w:rsid w:val="004E7287"/>
    <w:rsid w:val="005006A7"/>
    <w:rsid w:val="0050692E"/>
    <w:rsid w:val="0051166E"/>
    <w:rsid w:val="005121DB"/>
    <w:rsid w:val="0052002F"/>
    <w:rsid w:val="0053387A"/>
    <w:rsid w:val="005407C4"/>
    <w:rsid w:val="00543236"/>
    <w:rsid w:val="00555029"/>
    <w:rsid w:val="00564041"/>
    <w:rsid w:val="00570D7C"/>
    <w:rsid w:val="00570EE0"/>
    <w:rsid w:val="00574868"/>
    <w:rsid w:val="00585C56"/>
    <w:rsid w:val="005869DA"/>
    <w:rsid w:val="00591015"/>
    <w:rsid w:val="0059444B"/>
    <w:rsid w:val="0059497A"/>
    <w:rsid w:val="005B5293"/>
    <w:rsid w:val="005C4771"/>
    <w:rsid w:val="005C61BB"/>
    <w:rsid w:val="005C713F"/>
    <w:rsid w:val="005D113F"/>
    <w:rsid w:val="005D3542"/>
    <w:rsid w:val="005D61C7"/>
    <w:rsid w:val="005D7E1A"/>
    <w:rsid w:val="005E475A"/>
    <w:rsid w:val="005F506D"/>
    <w:rsid w:val="00600010"/>
    <w:rsid w:val="00601B07"/>
    <w:rsid w:val="0060448A"/>
    <w:rsid w:val="006068A1"/>
    <w:rsid w:val="00614F97"/>
    <w:rsid w:val="006218BE"/>
    <w:rsid w:val="0062245E"/>
    <w:rsid w:val="006252E1"/>
    <w:rsid w:val="006323FC"/>
    <w:rsid w:val="006344DD"/>
    <w:rsid w:val="00634FC6"/>
    <w:rsid w:val="006351E8"/>
    <w:rsid w:val="0064214F"/>
    <w:rsid w:val="0064322B"/>
    <w:rsid w:val="00645E59"/>
    <w:rsid w:val="00647E2D"/>
    <w:rsid w:val="00655DFD"/>
    <w:rsid w:val="00657B01"/>
    <w:rsid w:val="00666CE7"/>
    <w:rsid w:val="00675D47"/>
    <w:rsid w:val="006763D0"/>
    <w:rsid w:val="006802D7"/>
    <w:rsid w:val="00682AD9"/>
    <w:rsid w:val="006836CF"/>
    <w:rsid w:val="006841AC"/>
    <w:rsid w:val="00684316"/>
    <w:rsid w:val="00686BBC"/>
    <w:rsid w:val="0069078D"/>
    <w:rsid w:val="006978CE"/>
    <w:rsid w:val="006A41CF"/>
    <w:rsid w:val="006B0D8E"/>
    <w:rsid w:val="006B334D"/>
    <w:rsid w:val="006D182D"/>
    <w:rsid w:val="006D3D38"/>
    <w:rsid w:val="006E295F"/>
    <w:rsid w:val="006E5977"/>
    <w:rsid w:val="006F3614"/>
    <w:rsid w:val="00703B0C"/>
    <w:rsid w:val="00703FBF"/>
    <w:rsid w:val="00704E18"/>
    <w:rsid w:val="00705A86"/>
    <w:rsid w:val="00715F7F"/>
    <w:rsid w:val="00721CE0"/>
    <w:rsid w:val="007232ED"/>
    <w:rsid w:val="00730C67"/>
    <w:rsid w:val="00733490"/>
    <w:rsid w:val="00735AFB"/>
    <w:rsid w:val="007403EA"/>
    <w:rsid w:val="00741126"/>
    <w:rsid w:val="00743D10"/>
    <w:rsid w:val="0074502A"/>
    <w:rsid w:val="00745423"/>
    <w:rsid w:val="00755CA1"/>
    <w:rsid w:val="00763ABD"/>
    <w:rsid w:val="0077448C"/>
    <w:rsid w:val="00775B41"/>
    <w:rsid w:val="0077601B"/>
    <w:rsid w:val="00781EAA"/>
    <w:rsid w:val="00781EB6"/>
    <w:rsid w:val="00782FBC"/>
    <w:rsid w:val="00787A07"/>
    <w:rsid w:val="00792E6F"/>
    <w:rsid w:val="00794D2E"/>
    <w:rsid w:val="007A0806"/>
    <w:rsid w:val="007A0A00"/>
    <w:rsid w:val="007A3680"/>
    <w:rsid w:val="007B3A2B"/>
    <w:rsid w:val="007B49CA"/>
    <w:rsid w:val="007B7DC0"/>
    <w:rsid w:val="007C1D98"/>
    <w:rsid w:val="007C3498"/>
    <w:rsid w:val="007C55BD"/>
    <w:rsid w:val="007C5A1B"/>
    <w:rsid w:val="007D118E"/>
    <w:rsid w:val="007D228E"/>
    <w:rsid w:val="007D33FB"/>
    <w:rsid w:val="007D35CE"/>
    <w:rsid w:val="007D40D7"/>
    <w:rsid w:val="007F144F"/>
    <w:rsid w:val="007F2D24"/>
    <w:rsid w:val="007F5C9D"/>
    <w:rsid w:val="007F7BB7"/>
    <w:rsid w:val="008019CF"/>
    <w:rsid w:val="00812A82"/>
    <w:rsid w:val="00822276"/>
    <w:rsid w:val="00830384"/>
    <w:rsid w:val="00845B2D"/>
    <w:rsid w:val="00847ECD"/>
    <w:rsid w:val="0085016B"/>
    <w:rsid w:val="008518B0"/>
    <w:rsid w:val="0085327D"/>
    <w:rsid w:val="00854D75"/>
    <w:rsid w:val="00860DC2"/>
    <w:rsid w:val="00880079"/>
    <w:rsid w:val="008826EB"/>
    <w:rsid w:val="00883C49"/>
    <w:rsid w:val="00891BF9"/>
    <w:rsid w:val="0089750C"/>
    <w:rsid w:val="008A3C41"/>
    <w:rsid w:val="008B5902"/>
    <w:rsid w:val="008B6B3C"/>
    <w:rsid w:val="008D1AA5"/>
    <w:rsid w:val="008D5328"/>
    <w:rsid w:val="008D740C"/>
    <w:rsid w:val="008F0FB4"/>
    <w:rsid w:val="008F357A"/>
    <w:rsid w:val="009028B9"/>
    <w:rsid w:val="00905EB1"/>
    <w:rsid w:val="00906939"/>
    <w:rsid w:val="00906ED1"/>
    <w:rsid w:val="0091250C"/>
    <w:rsid w:val="009132C8"/>
    <w:rsid w:val="00917862"/>
    <w:rsid w:val="00917B30"/>
    <w:rsid w:val="00922882"/>
    <w:rsid w:val="009246F8"/>
    <w:rsid w:val="009263A2"/>
    <w:rsid w:val="00942D43"/>
    <w:rsid w:val="009512A5"/>
    <w:rsid w:val="00953E86"/>
    <w:rsid w:val="00961A04"/>
    <w:rsid w:val="00961F14"/>
    <w:rsid w:val="00965033"/>
    <w:rsid w:val="0097377D"/>
    <w:rsid w:val="00974061"/>
    <w:rsid w:val="00977BB4"/>
    <w:rsid w:val="0098055D"/>
    <w:rsid w:val="00981008"/>
    <w:rsid w:val="009819AE"/>
    <w:rsid w:val="00983C9B"/>
    <w:rsid w:val="00983E74"/>
    <w:rsid w:val="009919E8"/>
    <w:rsid w:val="00991A58"/>
    <w:rsid w:val="00991EC1"/>
    <w:rsid w:val="009967B5"/>
    <w:rsid w:val="00997887"/>
    <w:rsid w:val="009A6A4C"/>
    <w:rsid w:val="009B435C"/>
    <w:rsid w:val="009B4DF1"/>
    <w:rsid w:val="009B5CF5"/>
    <w:rsid w:val="009B6FAF"/>
    <w:rsid w:val="009D32E4"/>
    <w:rsid w:val="009D5F2C"/>
    <w:rsid w:val="009E19C1"/>
    <w:rsid w:val="009E29FF"/>
    <w:rsid w:val="009E2C5E"/>
    <w:rsid w:val="009F36FB"/>
    <w:rsid w:val="009F3E28"/>
    <w:rsid w:val="009F6098"/>
    <w:rsid w:val="00A17435"/>
    <w:rsid w:val="00A20EC5"/>
    <w:rsid w:val="00A31BEE"/>
    <w:rsid w:val="00A36E09"/>
    <w:rsid w:val="00A44D68"/>
    <w:rsid w:val="00A465DB"/>
    <w:rsid w:val="00A5121C"/>
    <w:rsid w:val="00A63508"/>
    <w:rsid w:val="00A6449D"/>
    <w:rsid w:val="00A733A2"/>
    <w:rsid w:val="00A76F82"/>
    <w:rsid w:val="00A7766D"/>
    <w:rsid w:val="00A7790D"/>
    <w:rsid w:val="00A823E1"/>
    <w:rsid w:val="00A87DA4"/>
    <w:rsid w:val="00A92C45"/>
    <w:rsid w:val="00A94CA8"/>
    <w:rsid w:val="00A9634C"/>
    <w:rsid w:val="00A97B2B"/>
    <w:rsid w:val="00A97BFA"/>
    <w:rsid w:val="00AA288E"/>
    <w:rsid w:val="00AA392F"/>
    <w:rsid w:val="00AA46E0"/>
    <w:rsid w:val="00AA7EF6"/>
    <w:rsid w:val="00AB4570"/>
    <w:rsid w:val="00AC28E7"/>
    <w:rsid w:val="00AC6368"/>
    <w:rsid w:val="00AD00DB"/>
    <w:rsid w:val="00AF14EB"/>
    <w:rsid w:val="00AF15C7"/>
    <w:rsid w:val="00AF542E"/>
    <w:rsid w:val="00B027D5"/>
    <w:rsid w:val="00B0351F"/>
    <w:rsid w:val="00B04F26"/>
    <w:rsid w:val="00B07664"/>
    <w:rsid w:val="00B15086"/>
    <w:rsid w:val="00B154A2"/>
    <w:rsid w:val="00B16F0D"/>
    <w:rsid w:val="00B21F2F"/>
    <w:rsid w:val="00B220BE"/>
    <w:rsid w:val="00B271C7"/>
    <w:rsid w:val="00B27CF8"/>
    <w:rsid w:val="00B31E40"/>
    <w:rsid w:val="00B33B93"/>
    <w:rsid w:val="00B353F0"/>
    <w:rsid w:val="00B40EA3"/>
    <w:rsid w:val="00B41D5B"/>
    <w:rsid w:val="00B5150A"/>
    <w:rsid w:val="00B5250B"/>
    <w:rsid w:val="00B52720"/>
    <w:rsid w:val="00B61057"/>
    <w:rsid w:val="00B647E4"/>
    <w:rsid w:val="00B6521D"/>
    <w:rsid w:val="00B702A8"/>
    <w:rsid w:val="00B7161C"/>
    <w:rsid w:val="00B72C9E"/>
    <w:rsid w:val="00B743C3"/>
    <w:rsid w:val="00B74CEE"/>
    <w:rsid w:val="00B768C9"/>
    <w:rsid w:val="00B81482"/>
    <w:rsid w:val="00B825E1"/>
    <w:rsid w:val="00B8408A"/>
    <w:rsid w:val="00B86B30"/>
    <w:rsid w:val="00B9195F"/>
    <w:rsid w:val="00B91B87"/>
    <w:rsid w:val="00BA292C"/>
    <w:rsid w:val="00BB2632"/>
    <w:rsid w:val="00BB3F48"/>
    <w:rsid w:val="00BB5247"/>
    <w:rsid w:val="00BD0FAA"/>
    <w:rsid w:val="00BD3E24"/>
    <w:rsid w:val="00BD4356"/>
    <w:rsid w:val="00BD46C0"/>
    <w:rsid w:val="00BE240E"/>
    <w:rsid w:val="00BE53F6"/>
    <w:rsid w:val="00BE642D"/>
    <w:rsid w:val="00BE7432"/>
    <w:rsid w:val="00BF0267"/>
    <w:rsid w:val="00BF2396"/>
    <w:rsid w:val="00C13A2B"/>
    <w:rsid w:val="00C17785"/>
    <w:rsid w:val="00C20ABE"/>
    <w:rsid w:val="00C21261"/>
    <w:rsid w:val="00C21F28"/>
    <w:rsid w:val="00C25896"/>
    <w:rsid w:val="00C34987"/>
    <w:rsid w:val="00C413AD"/>
    <w:rsid w:val="00C42BC0"/>
    <w:rsid w:val="00C56CEF"/>
    <w:rsid w:val="00C6517B"/>
    <w:rsid w:val="00C711EE"/>
    <w:rsid w:val="00C81EE7"/>
    <w:rsid w:val="00C83B87"/>
    <w:rsid w:val="00C91C6A"/>
    <w:rsid w:val="00C931ED"/>
    <w:rsid w:val="00C97DA8"/>
    <w:rsid w:val="00CA2932"/>
    <w:rsid w:val="00CA3A60"/>
    <w:rsid w:val="00CB0309"/>
    <w:rsid w:val="00CB7578"/>
    <w:rsid w:val="00CC4275"/>
    <w:rsid w:val="00CC5F93"/>
    <w:rsid w:val="00CC60EE"/>
    <w:rsid w:val="00CC73DE"/>
    <w:rsid w:val="00CD5712"/>
    <w:rsid w:val="00CD7478"/>
    <w:rsid w:val="00CD778F"/>
    <w:rsid w:val="00CE06C0"/>
    <w:rsid w:val="00CE1465"/>
    <w:rsid w:val="00CE51FD"/>
    <w:rsid w:val="00CF092F"/>
    <w:rsid w:val="00CF155C"/>
    <w:rsid w:val="00CF3A08"/>
    <w:rsid w:val="00CF6A7F"/>
    <w:rsid w:val="00D007A4"/>
    <w:rsid w:val="00D1231B"/>
    <w:rsid w:val="00D16F6F"/>
    <w:rsid w:val="00D27704"/>
    <w:rsid w:val="00D30C9D"/>
    <w:rsid w:val="00D31CB6"/>
    <w:rsid w:val="00D32E0B"/>
    <w:rsid w:val="00D366DD"/>
    <w:rsid w:val="00D40FC7"/>
    <w:rsid w:val="00D41427"/>
    <w:rsid w:val="00D42931"/>
    <w:rsid w:val="00D4331D"/>
    <w:rsid w:val="00D45241"/>
    <w:rsid w:val="00D47BE8"/>
    <w:rsid w:val="00D53DB6"/>
    <w:rsid w:val="00D53E90"/>
    <w:rsid w:val="00D55102"/>
    <w:rsid w:val="00D5532F"/>
    <w:rsid w:val="00D673C8"/>
    <w:rsid w:val="00D70608"/>
    <w:rsid w:val="00D72B6D"/>
    <w:rsid w:val="00D83414"/>
    <w:rsid w:val="00D84259"/>
    <w:rsid w:val="00D8571F"/>
    <w:rsid w:val="00D90FE9"/>
    <w:rsid w:val="00D94C16"/>
    <w:rsid w:val="00D94D40"/>
    <w:rsid w:val="00D950B2"/>
    <w:rsid w:val="00D96C3F"/>
    <w:rsid w:val="00DA38DF"/>
    <w:rsid w:val="00DA3E87"/>
    <w:rsid w:val="00DA4140"/>
    <w:rsid w:val="00DA4178"/>
    <w:rsid w:val="00DA4968"/>
    <w:rsid w:val="00DB1D75"/>
    <w:rsid w:val="00DB1F17"/>
    <w:rsid w:val="00DB3BAF"/>
    <w:rsid w:val="00DC4029"/>
    <w:rsid w:val="00DC4384"/>
    <w:rsid w:val="00DC5BE8"/>
    <w:rsid w:val="00DD2534"/>
    <w:rsid w:val="00DD41CB"/>
    <w:rsid w:val="00DD68EB"/>
    <w:rsid w:val="00DE13BB"/>
    <w:rsid w:val="00DE351C"/>
    <w:rsid w:val="00DE4A36"/>
    <w:rsid w:val="00DE6E56"/>
    <w:rsid w:val="00DE750E"/>
    <w:rsid w:val="00DF379F"/>
    <w:rsid w:val="00DF4065"/>
    <w:rsid w:val="00E04B05"/>
    <w:rsid w:val="00E15D72"/>
    <w:rsid w:val="00E2540C"/>
    <w:rsid w:val="00E26AE1"/>
    <w:rsid w:val="00E27E97"/>
    <w:rsid w:val="00E35A9C"/>
    <w:rsid w:val="00E41CFC"/>
    <w:rsid w:val="00E443EB"/>
    <w:rsid w:val="00E47450"/>
    <w:rsid w:val="00E50330"/>
    <w:rsid w:val="00E52F4D"/>
    <w:rsid w:val="00E56373"/>
    <w:rsid w:val="00E57910"/>
    <w:rsid w:val="00E65E48"/>
    <w:rsid w:val="00E75BF4"/>
    <w:rsid w:val="00E776F0"/>
    <w:rsid w:val="00E826BE"/>
    <w:rsid w:val="00E839B6"/>
    <w:rsid w:val="00E91921"/>
    <w:rsid w:val="00E94F5A"/>
    <w:rsid w:val="00EA0C53"/>
    <w:rsid w:val="00EA1967"/>
    <w:rsid w:val="00EA2B4F"/>
    <w:rsid w:val="00EB30D0"/>
    <w:rsid w:val="00EB3E2E"/>
    <w:rsid w:val="00EC0067"/>
    <w:rsid w:val="00EC0764"/>
    <w:rsid w:val="00EC3B5F"/>
    <w:rsid w:val="00EC3BA9"/>
    <w:rsid w:val="00EC784F"/>
    <w:rsid w:val="00ED3A89"/>
    <w:rsid w:val="00ED3BDD"/>
    <w:rsid w:val="00ED7110"/>
    <w:rsid w:val="00EE62DF"/>
    <w:rsid w:val="00EF0B8B"/>
    <w:rsid w:val="00EF37C0"/>
    <w:rsid w:val="00EF3E71"/>
    <w:rsid w:val="00F0048A"/>
    <w:rsid w:val="00F004FD"/>
    <w:rsid w:val="00F0368D"/>
    <w:rsid w:val="00F05B3F"/>
    <w:rsid w:val="00F06FC0"/>
    <w:rsid w:val="00F101D0"/>
    <w:rsid w:val="00F1140D"/>
    <w:rsid w:val="00F13B34"/>
    <w:rsid w:val="00F20076"/>
    <w:rsid w:val="00F244DF"/>
    <w:rsid w:val="00F24A14"/>
    <w:rsid w:val="00F25D9B"/>
    <w:rsid w:val="00F342A1"/>
    <w:rsid w:val="00F35810"/>
    <w:rsid w:val="00F3606C"/>
    <w:rsid w:val="00F36C19"/>
    <w:rsid w:val="00F426AD"/>
    <w:rsid w:val="00F434AB"/>
    <w:rsid w:val="00F475E4"/>
    <w:rsid w:val="00F47D95"/>
    <w:rsid w:val="00F51F66"/>
    <w:rsid w:val="00F52690"/>
    <w:rsid w:val="00F53347"/>
    <w:rsid w:val="00F53EDF"/>
    <w:rsid w:val="00F63792"/>
    <w:rsid w:val="00F63D69"/>
    <w:rsid w:val="00F6475C"/>
    <w:rsid w:val="00F803EE"/>
    <w:rsid w:val="00F80966"/>
    <w:rsid w:val="00F80ABD"/>
    <w:rsid w:val="00F8116F"/>
    <w:rsid w:val="00F81576"/>
    <w:rsid w:val="00F81E7D"/>
    <w:rsid w:val="00F86B9E"/>
    <w:rsid w:val="00F931AE"/>
    <w:rsid w:val="00FA0960"/>
    <w:rsid w:val="00FA4A4A"/>
    <w:rsid w:val="00FA5A99"/>
    <w:rsid w:val="00FB4BA1"/>
    <w:rsid w:val="00FC0004"/>
    <w:rsid w:val="00FC08FD"/>
    <w:rsid w:val="00FC2A9C"/>
    <w:rsid w:val="00FC5FD8"/>
    <w:rsid w:val="00FD2943"/>
    <w:rsid w:val="00FD3039"/>
    <w:rsid w:val="00FD5E99"/>
    <w:rsid w:val="00FE3064"/>
    <w:rsid w:val="00FE71AE"/>
    <w:rsid w:val="00FF4771"/>
    <w:rsid w:val="14D048B7"/>
    <w:rsid w:val="565F5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en-GB"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95F"/>
  </w:style>
  <w:style w:type="paragraph" w:styleId="Heading1">
    <w:name w:val="heading 1"/>
    <w:basedOn w:val="Normal"/>
    <w:next w:val="Normal"/>
    <w:link w:val="Heading1Char"/>
    <w:uiPriority w:val="9"/>
    <w:qFormat/>
    <w:pPr>
      <w:keepNext/>
      <w:keepLines/>
      <w:spacing w:after="280"/>
      <w:outlineLvl w:val="0"/>
    </w:pPr>
    <w:rPr>
      <w:b/>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outlineLvl w:val="2"/>
    </w:pPr>
    <w:rPr>
      <w:b/>
      <w:color w:val="FFC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line="240" w:lineRule="auto"/>
    </w:pPr>
    <w:tblPr>
      <w:tblStyleRowBandSize w:val="1"/>
      <w:tblStyleColBandSize w:val="1"/>
    </w:tblPr>
  </w:style>
  <w:style w:type="table" w:customStyle="1" w:styleId="9">
    <w:name w:val="9"/>
    <w:basedOn w:val="TableNormal"/>
    <w:pPr>
      <w:spacing w:line="240" w:lineRule="auto"/>
    </w:pPr>
    <w:tblPr>
      <w:tblStyleRowBandSize w:val="1"/>
      <w:tblStyleColBandSize w:val="1"/>
    </w:tblPr>
  </w:style>
  <w:style w:type="table" w:customStyle="1" w:styleId="8">
    <w:name w:val="8"/>
    <w:basedOn w:val="TableNormal"/>
    <w:pPr>
      <w:spacing w:line="240" w:lineRule="auto"/>
    </w:pPr>
    <w:tblPr>
      <w:tblStyleRowBandSize w:val="1"/>
      <w:tblStyleColBandSize w:val="1"/>
    </w:tbl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tblPr>
      <w:tblStyleRowBandSize w:val="1"/>
      <w:tblStyleColBandSize w:val="1"/>
      <w:tblCellMar>
        <w:left w:w="0" w:type="dxa"/>
        <w:right w:w="0" w:type="dxa"/>
      </w:tblCellMar>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1C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C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357A"/>
    <w:rPr>
      <w:b/>
      <w:bCs/>
    </w:rPr>
  </w:style>
  <w:style w:type="character" w:customStyle="1" w:styleId="CommentSubjectChar">
    <w:name w:val="Comment Subject Char"/>
    <w:basedOn w:val="CommentTextChar"/>
    <w:link w:val="CommentSubject"/>
    <w:uiPriority w:val="99"/>
    <w:semiHidden/>
    <w:rsid w:val="008F357A"/>
    <w:rPr>
      <w:b/>
      <w:bCs/>
    </w:rPr>
  </w:style>
  <w:style w:type="paragraph" w:styleId="ListParagraph">
    <w:name w:val="List Paragraph"/>
    <w:basedOn w:val="Normal"/>
    <w:link w:val="ListParagraphChar"/>
    <w:uiPriority w:val="34"/>
    <w:qFormat/>
    <w:rsid w:val="007F7BB7"/>
    <w:pPr>
      <w:ind w:left="720"/>
      <w:contextualSpacing/>
    </w:pPr>
  </w:style>
  <w:style w:type="paragraph" w:styleId="NormalWeb">
    <w:name w:val="Normal (Web)"/>
    <w:basedOn w:val="Normal"/>
    <w:uiPriority w:val="99"/>
    <w:unhideWhenUsed/>
    <w:rsid w:val="00847ECD"/>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C35A7"/>
    <w:pPr>
      <w:spacing w:line="240" w:lineRule="auto"/>
    </w:pPr>
  </w:style>
  <w:style w:type="paragraph" w:customStyle="1" w:styleId="gmail-p1">
    <w:name w:val="gmail-p1"/>
    <w:basedOn w:val="Normal"/>
    <w:rsid w:val="00961A04"/>
    <w:pPr>
      <w:spacing w:before="100" w:beforeAutospacing="1" w:after="100" w:afterAutospacing="1" w:line="240" w:lineRule="auto"/>
    </w:pPr>
    <w:rPr>
      <w:rFonts w:eastAsiaTheme="minorHAnsi"/>
      <w:sz w:val="22"/>
      <w:szCs w:val="22"/>
    </w:rPr>
  </w:style>
  <w:style w:type="character" w:customStyle="1" w:styleId="gmail-apple-converted-space">
    <w:name w:val="gmail-apple-converted-space"/>
    <w:basedOn w:val="DefaultParagraphFont"/>
    <w:rsid w:val="00961A04"/>
  </w:style>
  <w:style w:type="table" w:styleId="TableGrid">
    <w:name w:val="Table Grid"/>
    <w:basedOn w:val="TableNormal"/>
    <w:uiPriority w:val="39"/>
    <w:rsid w:val="00A76F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37C0"/>
    <w:rPr>
      <w:b/>
      <w:sz w:val="36"/>
      <w:szCs w:val="36"/>
    </w:rPr>
  </w:style>
  <w:style w:type="character" w:customStyle="1" w:styleId="ListParagraphChar">
    <w:name w:val="List Paragraph Char"/>
    <w:basedOn w:val="DefaultParagraphFont"/>
    <w:link w:val="ListParagraph"/>
    <w:uiPriority w:val="34"/>
    <w:locked/>
    <w:rsid w:val="00C17785"/>
  </w:style>
  <w:style w:type="character" w:customStyle="1" w:styleId="Heading1Char">
    <w:name w:val="Heading 1 Char"/>
    <w:basedOn w:val="DefaultParagraphFont"/>
    <w:link w:val="Heading1"/>
    <w:uiPriority w:val="9"/>
    <w:rsid w:val="00845B2D"/>
    <w:rPr>
      <w:b/>
      <w:sz w:val="32"/>
      <w:szCs w:val="32"/>
    </w:rPr>
  </w:style>
  <w:style w:type="paragraph" w:customStyle="1" w:styleId="bcs-activityitem">
    <w:name w:val="bcs-activityitem"/>
    <w:basedOn w:val="Normal"/>
    <w:rsid w:val="008B6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initials">
    <w:name w:val="avatar-initials"/>
    <w:basedOn w:val="DefaultParagraphFont"/>
    <w:rsid w:val="008B6B3C"/>
  </w:style>
  <w:style w:type="paragraph" w:styleId="z-TopofForm">
    <w:name w:val="HTML Top of Form"/>
    <w:basedOn w:val="Normal"/>
    <w:next w:val="Normal"/>
    <w:link w:val="z-TopofFormChar"/>
    <w:hidden/>
    <w:uiPriority w:val="99"/>
    <w:semiHidden/>
    <w:unhideWhenUsed/>
    <w:rsid w:val="008B6B3C"/>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6B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B6B3C"/>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6B3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5283">
      <w:bodyDiv w:val="1"/>
      <w:marLeft w:val="0"/>
      <w:marRight w:val="0"/>
      <w:marTop w:val="0"/>
      <w:marBottom w:val="0"/>
      <w:divBdr>
        <w:top w:val="none" w:sz="0" w:space="0" w:color="auto"/>
        <w:left w:val="none" w:sz="0" w:space="0" w:color="auto"/>
        <w:bottom w:val="none" w:sz="0" w:space="0" w:color="auto"/>
        <w:right w:val="none" w:sz="0" w:space="0" w:color="auto"/>
      </w:divBdr>
    </w:div>
    <w:div w:id="45882941">
      <w:bodyDiv w:val="1"/>
      <w:marLeft w:val="0"/>
      <w:marRight w:val="0"/>
      <w:marTop w:val="0"/>
      <w:marBottom w:val="0"/>
      <w:divBdr>
        <w:top w:val="none" w:sz="0" w:space="0" w:color="auto"/>
        <w:left w:val="none" w:sz="0" w:space="0" w:color="auto"/>
        <w:bottom w:val="none" w:sz="0" w:space="0" w:color="auto"/>
        <w:right w:val="none" w:sz="0" w:space="0" w:color="auto"/>
      </w:divBdr>
      <w:divsChild>
        <w:div w:id="1963000342">
          <w:marLeft w:val="0"/>
          <w:marRight w:val="0"/>
          <w:marTop w:val="0"/>
          <w:marBottom w:val="0"/>
          <w:divBdr>
            <w:top w:val="none" w:sz="0" w:space="0" w:color="auto"/>
            <w:left w:val="none" w:sz="0" w:space="0" w:color="auto"/>
            <w:bottom w:val="none" w:sz="0" w:space="0" w:color="auto"/>
            <w:right w:val="none" w:sz="0" w:space="0" w:color="auto"/>
          </w:divBdr>
        </w:div>
      </w:divsChild>
    </w:div>
    <w:div w:id="89282667">
      <w:bodyDiv w:val="1"/>
      <w:marLeft w:val="0"/>
      <w:marRight w:val="0"/>
      <w:marTop w:val="0"/>
      <w:marBottom w:val="0"/>
      <w:divBdr>
        <w:top w:val="none" w:sz="0" w:space="0" w:color="auto"/>
        <w:left w:val="none" w:sz="0" w:space="0" w:color="auto"/>
        <w:bottom w:val="none" w:sz="0" w:space="0" w:color="auto"/>
        <w:right w:val="none" w:sz="0" w:space="0" w:color="auto"/>
      </w:divBdr>
    </w:div>
    <w:div w:id="106658641">
      <w:bodyDiv w:val="1"/>
      <w:marLeft w:val="0"/>
      <w:marRight w:val="0"/>
      <w:marTop w:val="0"/>
      <w:marBottom w:val="0"/>
      <w:divBdr>
        <w:top w:val="none" w:sz="0" w:space="0" w:color="auto"/>
        <w:left w:val="none" w:sz="0" w:space="0" w:color="auto"/>
        <w:bottom w:val="none" w:sz="0" w:space="0" w:color="auto"/>
        <w:right w:val="none" w:sz="0" w:space="0" w:color="auto"/>
      </w:divBdr>
      <w:divsChild>
        <w:div w:id="1376739365">
          <w:marLeft w:val="0"/>
          <w:marRight w:val="0"/>
          <w:marTop w:val="0"/>
          <w:marBottom w:val="0"/>
          <w:divBdr>
            <w:top w:val="none" w:sz="0" w:space="0" w:color="auto"/>
            <w:left w:val="none" w:sz="0" w:space="0" w:color="auto"/>
            <w:bottom w:val="none" w:sz="0" w:space="0" w:color="auto"/>
            <w:right w:val="none" w:sz="0" w:space="0" w:color="auto"/>
          </w:divBdr>
          <w:divsChild>
            <w:div w:id="1511027469">
              <w:marLeft w:val="0"/>
              <w:marRight w:val="0"/>
              <w:marTop w:val="0"/>
              <w:marBottom w:val="0"/>
              <w:divBdr>
                <w:top w:val="none" w:sz="0" w:space="0" w:color="auto"/>
                <w:left w:val="none" w:sz="0" w:space="0" w:color="auto"/>
                <w:bottom w:val="none" w:sz="0" w:space="0" w:color="auto"/>
                <w:right w:val="none" w:sz="0" w:space="0" w:color="auto"/>
              </w:divBdr>
              <w:divsChild>
                <w:div w:id="480729980">
                  <w:marLeft w:val="0"/>
                  <w:marRight w:val="0"/>
                  <w:marTop w:val="0"/>
                  <w:marBottom w:val="0"/>
                  <w:divBdr>
                    <w:top w:val="none" w:sz="0" w:space="0" w:color="auto"/>
                    <w:left w:val="none" w:sz="0" w:space="0" w:color="auto"/>
                    <w:bottom w:val="none" w:sz="0" w:space="0" w:color="auto"/>
                    <w:right w:val="none" w:sz="0" w:space="0" w:color="auto"/>
                  </w:divBdr>
                  <w:divsChild>
                    <w:div w:id="2443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0205">
      <w:bodyDiv w:val="1"/>
      <w:marLeft w:val="0"/>
      <w:marRight w:val="0"/>
      <w:marTop w:val="0"/>
      <w:marBottom w:val="0"/>
      <w:divBdr>
        <w:top w:val="none" w:sz="0" w:space="0" w:color="auto"/>
        <w:left w:val="none" w:sz="0" w:space="0" w:color="auto"/>
        <w:bottom w:val="none" w:sz="0" w:space="0" w:color="auto"/>
        <w:right w:val="none" w:sz="0" w:space="0" w:color="auto"/>
      </w:divBdr>
    </w:div>
    <w:div w:id="162283861">
      <w:bodyDiv w:val="1"/>
      <w:marLeft w:val="0"/>
      <w:marRight w:val="0"/>
      <w:marTop w:val="0"/>
      <w:marBottom w:val="0"/>
      <w:divBdr>
        <w:top w:val="none" w:sz="0" w:space="0" w:color="auto"/>
        <w:left w:val="none" w:sz="0" w:space="0" w:color="auto"/>
        <w:bottom w:val="none" w:sz="0" w:space="0" w:color="auto"/>
        <w:right w:val="none" w:sz="0" w:space="0" w:color="auto"/>
      </w:divBdr>
      <w:divsChild>
        <w:div w:id="869681074">
          <w:marLeft w:val="0"/>
          <w:marRight w:val="0"/>
          <w:marTop w:val="0"/>
          <w:marBottom w:val="0"/>
          <w:divBdr>
            <w:top w:val="none" w:sz="0" w:space="0" w:color="auto"/>
            <w:left w:val="none" w:sz="0" w:space="0" w:color="auto"/>
            <w:bottom w:val="none" w:sz="0" w:space="0" w:color="auto"/>
            <w:right w:val="none" w:sz="0" w:space="0" w:color="auto"/>
          </w:divBdr>
        </w:div>
      </w:divsChild>
    </w:div>
    <w:div w:id="225798649">
      <w:bodyDiv w:val="1"/>
      <w:marLeft w:val="0"/>
      <w:marRight w:val="0"/>
      <w:marTop w:val="0"/>
      <w:marBottom w:val="0"/>
      <w:divBdr>
        <w:top w:val="none" w:sz="0" w:space="0" w:color="auto"/>
        <w:left w:val="none" w:sz="0" w:space="0" w:color="auto"/>
        <w:bottom w:val="none" w:sz="0" w:space="0" w:color="auto"/>
        <w:right w:val="none" w:sz="0" w:space="0" w:color="auto"/>
      </w:divBdr>
    </w:div>
    <w:div w:id="307633986">
      <w:bodyDiv w:val="1"/>
      <w:marLeft w:val="0"/>
      <w:marRight w:val="0"/>
      <w:marTop w:val="0"/>
      <w:marBottom w:val="0"/>
      <w:divBdr>
        <w:top w:val="none" w:sz="0" w:space="0" w:color="auto"/>
        <w:left w:val="none" w:sz="0" w:space="0" w:color="auto"/>
        <w:bottom w:val="none" w:sz="0" w:space="0" w:color="auto"/>
        <w:right w:val="none" w:sz="0" w:space="0" w:color="auto"/>
      </w:divBdr>
      <w:divsChild>
        <w:div w:id="1600799482">
          <w:marLeft w:val="0"/>
          <w:marRight w:val="0"/>
          <w:marTop w:val="0"/>
          <w:marBottom w:val="0"/>
          <w:divBdr>
            <w:top w:val="none" w:sz="0" w:space="0" w:color="auto"/>
            <w:left w:val="none" w:sz="0" w:space="0" w:color="auto"/>
            <w:bottom w:val="none" w:sz="0" w:space="0" w:color="auto"/>
            <w:right w:val="none" w:sz="0" w:space="0" w:color="auto"/>
          </w:divBdr>
        </w:div>
      </w:divsChild>
    </w:div>
    <w:div w:id="342586337">
      <w:bodyDiv w:val="1"/>
      <w:marLeft w:val="0"/>
      <w:marRight w:val="0"/>
      <w:marTop w:val="0"/>
      <w:marBottom w:val="0"/>
      <w:divBdr>
        <w:top w:val="none" w:sz="0" w:space="0" w:color="auto"/>
        <w:left w:val="none" w:sz="0" w:space="0" w:color="auto"/>
        <w:bottom w:val="none" w:sz="0" w:space="0" w:color="auto"/>
        <w:right w:val="none" w:sz="0" w:space="0" w:color="auto"/>
      </w:divBdr>
      <w:divsChild>
        <w:div w:id="434402793">
          <w:marLeft w:val="0"/>
          <w:marRight w:val="0"/>
          <w:marTop w:val="0"/>
          <w:marBottom w:val="0"/>
          <w:divBdr>
            <w:top w:val="none" w:sz="0" w:space="0" w:color="auto"/>
            <w:left w:val="none" w:sz="0" w:space="0" w:color="auto"/>
            <w:bottom w:val="none" w:sz="0" w:space="0" w:color="auto"/>
            <w:right w:val="none" w:sz="0" w:space="0" w:color="auto"/>
          </w:divBdr>
          <w:divsChild>
            <w:div w:id="487746645">
              <w:marLeft w:val="0"/>
              <w:marRight w:val="0"/>
              <w:marTop w:val="0"/>
              <w:marBottom w:val="0"/>
              <w:divBdr>
                <w:top w:val="none" w:sz="0" w:space="0" w:color="auto"/>
                <w:left w:val="none" w:sz="0" w:space="0" w:color="auto"/>
                <w:bottom w:val="none" w:sz="0" w:space="0" w:color="auto"/>
                <w:right w:val="none" w:sz="0" w:space="0" w:color="auto"/>
              </w:divBdr>
              <w:divsChild>
                <w:div w:id="217061038">
                  <w:marLeft w:val="0"/>
                  <w:marRight w:val="0"/>
                  <w:marTop w:val="0"/>
                  <w:marBottom w:val="0"/>
                  <w:divBdr>
                    <w:top w:val="none" w:sz="0" w:space="0" w:color="auto"/>
                    <w:left w:val="none" w:sz="0" w:space="0" w:color="auto"/>
                    <w:bottom w:val="none" w:sz="0" w:space="0" w:color="auto"/>
                    <w:right w:val="none" w:sz="0" w:space="0" w:color="auto"/>
                  </w:divBdr>
                  <w:divsChild>
                    <w:div w:id="1202745162">
                      <w:marLeft w:val="0"/>
                      <w:marRight w:val="0"/>
                      <w:marTop w:val="0"/>
                      <w:marBottom w:val="0"/>
                      <w:divBdr>
                        <w:top w:val="none" w:sz="0" w:space="0" w:color="auto"/>
                        <w:left w:val="none" w:sz="0" w:space="0" w:color="auto"/>
                        <w:bottom w:val="none" w:sz="0" w:space="0" w:color="auto"/>
                        <w:right w:val="none" w:sz="0" w:space="0" w:color="auto"/>
                      </w:divBdr>
                      <w:divsChild>
                        <w:div w:id="2055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0285">
          <w:marLeft w:val="0"/>
          <w:marRight w:val="0"/>
          <w:marTop w:val="0"/>
          <w:marBottom w:val="0"/>
          <w:divBdr>
            <w:top w:val="single" w:sz="6" w:space="15" w:color="E8E8E8"/>
            <w:left w:val="none" w:sz="0" w:space="0" w:color="auto"/>
            <w:bottom w:val="none" w:sz="0" w:space="0" w:color="auto"/>
            <w:right w:val="none" w:sz="0" w:space="0" w:color="auto"/>
          </w:divBdr>
          <w:divsChild>
            <w:div w:id="371543042">
              <w:marLeft w:val="0"/>
              <w:marRight w:val="0"/>
              <w:marTop w:val="0"/>
              <w:marBottom w:val="0"/>
              <w:divBdr>
                <w:top w:val="none" w:sz="0" w:space="0" w:color="auto"/>
                <w:left w:val="none" w:sz="0" w:space="0" w:color="auto"/>
                <w:bottom w:val="none" w:sz="0" w:space="0" w:color="auto"/>
                <w:right w:val="none" w:sz="0" w:space="0" w:color="auto"/>
              </w:divBdr>
            </w:div>
            <w:div w:id="1282417933">
              <w:marLeft w:val="0"/>
              <w:marRight w:val="0"/>
              <w:marTop w:val="0"/>
              <w:marBottom w:val="0"/>
              <w:divBdr>
                <w:top w:val="none" w:sz="0" w:space="0" w:color="auto"/>
                <w:left w:val="none" w:sz="0" w:space="0" w:color="auto"/>
                <w:bottom w:val="none" w:sz="0" w:space="0" w:color="auto"/>
                <w:right w:val="none" w:sz="0" w:space="0" w:color="auto"/>
              </w:divBdr>
              <w:divsChild>
                <w:div w:id="1001009584">
                  <w:marLeft w:val="0"/>
                  <w:marRight w:val="0"/>
                  <w:marTop w:val="0"/>
                  <w:marBottom w:val="0"/>
                  <w:divBdr>
                    <w:top w:val="none" w:sz="0" w:space="0" w:color="auto"/>
                    <w:left w:val="none" w:sz="0" w:space="0" w:color="auto"/>
                    <w:bottom w:val="none" w:sz="0" w:space="0" w:color="auto"/>
                    <w:right w:val="none" w:sz="0" w:space="0" w:color="auto"/>
                  </w:divBdr>
                  <w:divsChild>
                    <w:div w:id="1314482081">
                      <w:marLeft w:val="0"/>
                      <w:marRight w:val="0"/>
                      <w:marTop w:val="0"/>
                      <w:marBottom w:val="0"/>
                      <w:divBdr>
                        <w:top w:val="none" w:sz="0" w:space="0" w:color="auto"/>
                        <w:left w:val="none" w:sz="0" w:space="0" w:color="auto"/>
                        <w:bottom w:val="none" w:sz="0" w:space="0" w:color="auto"/>
                        <w:right w:val="none" w:sz="0" w:space="0" w:color="auto"/>
                      </w:divBdr>
                      <w:divsChild>
                        <w:div w:id="1963876374">
                          <w:marLeft w:val="0"/>
                          <w:marRight w:val="0"/>
                          <w:marTop w:val="0"/>
                          <w:marBottom w:val="0"/>
                          <w:divBdr>
                            <w:top w:val="none" w:sz="0" w:space="0" w:color="auto"/>
                            <w:left w:val="none" w:sz="0" w:space="0" w:color="auto"/>
                            <w:bottom w:val="none" w:sz="0" w:space="0" w:color="auto"/>
                            <w:right w:val="none" w:sz="0" w:space="0" w:color="auto"/>
                          </w:divBdr>
                          <w:divsChild>
                            <w:div w:id="2004627736">
                              <w:marLeft w:val="0"/>
                              <w:marRight w:val="0"/>
                              <w:marTop w:val="0"/>
                              <w:marBottom w:val="0"/>
                              <w:divBdr>
                                <w:top w:val="none" w:sz="0" w:space="0" w:color="auto"/>
                                <w:left w:val="none" w:sz="0" w:space="0" w:color="auto"/>
                                <w:bottom w:val="none" w:sz="0" w:space="0" w:color="auto"/>
                                <w:right w:val="none" w:sz="0" w:space="0" w:color="auto"/>
                              </w:divBdr>
                              <w:divsChild>
                                <w:div w:id="159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192583">
      <w:bodyDiv w:val="1"/>
      <w:marLeft w:val="0"/>
      <w:marRight w:val="0"/>
      <w:marTop w:val="0"/>
      <w:marBottom w:val="0"/>
      <w:divBdr>
        <w:top w:val="none" w:sz="0" w:space="0" w:color="auto"/>
        <w:left w:val="none" w:sz="0" w:space="0" w:color="auto"/>
        <w:bottom w:val="none" w:sz="0" w:space="0" w:color="auto"/>
        <w:right w:val="none" w:sz="0" w:space="0" w:color="auto"/>
      </w:divBdr>
    </w:div>
    <w:div w:id="484662285">
      <w:bodyDiv w:val="1"/>
      <w:marLeft w:val="0"/>
      <w:marRight w:val="0"/>
      <w:marTop w:val="0"/>
      <w:marBottom w:val="0"/>
      <w:divBdr>
        <w:top w:val="none" w:sz="0" w:space="0" w:color="auto"/>
        <w:left w:val="none" w:sz="0" w:space="0" w:color="auto"/>
        <w:bottom w:val="none" w:sz="0" w:space="0" w:color="auto"/>
        <w:right w:val="none" w:sz="0" w:space="0" w:color="auto"/>
      </w:divBdr>
    </w:div>
    <w:div w:id="574556749">
      <w:bodyDiv w:val="1"/>
      <w:marLeft w:val="0"/>
      <w:marRight w:val="0"/>
      <w:marTop w:val="0"/>
      <w:marBottom w:val="0"/>
      <w:divBdr>
        <w:top w:val="none" w:sz="0" w:space="0" w:color="auto"/>
        <w:left w:val="none" w:sz="0" w:space="0" w:color="auto"/>
        <w:bottom w:val="none" w:sz="0" w:space="0" w:color="auto"/>
        <w:right w:val="none" w:sz="0" w:space="0" w:color="auto"/>
      </w:divBdr>
    </w:div>
    <w:div w:id="634334055">
      <w:bodyDiv w:val="1"/>
      <w:marLeft w:val="0"/>
      <w:marRight w:val="0"/>
      <w:marTop w:val="0"/>
      <w:marBottom w:val="0"/>
      <w:divBdr>
        <w:top w:val="none" w:sz="0" w:space="0" w:color="auto"/>
        <w:left w:val="none" w:sz="0" w:space="0" w:color="auto"/>
        <w:bottom w:val="none" w:sz="0" w:space="0" w:color="auto"/>
        <w:right w:val="none" w:sz="0" w:space="0" w:color="auto"/>
      </w:divBdr>
    </w:div>
    <w:div w:id="638075891">
      <w:bodyDiv w:val="1"/>
      <w:marLeft w:val="0"/>
      <w:marRight w:val="0"/>
      <w:marTop w:val="0"/>
      <w:marBottom w:val="0"/>
      <w:divBdr>
        <w:top w:val="none" w:sz="0" w:space="0" w:color="auto"/>
        <w:left w:val="none" w:sz="0" w:space="0" w:color="auto"/>
        <w:bottom w:val="none" w:sz="0" w:space="0" w:color="auto"/>
        <w:right w:val="none" w:sz="0" w:space="0" w:color="auto"/>
      </w:divBdr>
    </w:div>
    <w:div w:id="668871918">
      <w:bodyDiv w:val="1"/>
      <w:marLeft w:val="0"/>
      <w:marRight w:val="0"/>
      <w:marTop w:val="0"/>
      <w:marBottom w:val="0"/>
      <w:divBdr>
        <w:top w:val="none" w:sz="0" w:space="0" w:color="auto"/>
        <w:left w:val="none" w:sz="0" w:space="0" w:color="auto"/>
        <w:bottom w:val="none" w:sz="0" w:space="0" w:color="auto"/>
        <w:right w:val="none" w:sz="0" w:space="0" w:color="auto"/>
      </w:divBdr>
    </w:div>
    <w:div w:id="725109866">
      <w:bodyDiv w:val="1"/>
      <w:marLeft w:val="0"/>
      <w:marRight w:val="0"/>
      <w:marTop w:val="0"/>
      <w:marBottom w:val="0"/>
      <w:divBdr>
        <w:top w:val="none" w:sz="0" w:space="0" w:color="auto"/>
        <w:left w:val="none" w:sz="0" w:space="0" w:color="auto"/>
        <w:bottom w:val="none" w:sz="0" w:space="0" w:color="auto"/>
        <w:right w:val="none" w:sz="0" w:space="0" w:color="auto"/>
      </w:divBdr>
    </w:div>
    <w:div w:id="769620632">
      <w:bodyDiv w:val="1"/>
      <w:marLeft w:val="0"/>
      <w:marRight w:val="0"/>
      <w:marTop w:val="0"/>
      <w:marBottom w:val="0"/>
      <w:divBdr>
        <w:top w:val="none" w:sz="0" w:space="0" w:color="auto"/>
        <w:left w:val="none" w:sz="0" w:space="0" w:color="auto"/>
        <w:bottom w:val="none" w:sz="0" w:space="0" w:color="auto"/>
        <w:right w:val="none" w:sz="0" w:space="0" w:color="auto"/>
      </w:divBdr>
    </w:div>
    <w:div w:id="781194518">
      <w:bodyDiv w:val="1"/>
      <w:marLeft w:val="0"/>
      <w:marRight w:val="0"/>
      <w:marTop w:val="0"/>
      <w:marBottom w:val="0"/>
      <w:divBdr>
        <w:top w:val="none" w:sz="0" w:space="0" w:color="auto"/>
        <w:left w:val="none" w:sz="0" w:space="0" w:color="auto"/>
        <w:bottom w:val="none" w:sz="0" w:space="0" w:color="auto"/>
        <w:right w:val="none" w:sz="0" w:space="0" w:color="auto"/>
      </w:divBdr>
    </w:div>
    <w:div w:id="905265384">
      <w:bodyDiv w:val="1"/>
      <w:marLeft w:val="0"/>
      <w:marRight w:val="0"/>
      <w:marTop w:val="0"/>
      <w:marBottom w:val="0"/>
      <w:divBdr>
        <w:top w:val="none" w:sz="0" w:space="0" w:color="auto"/>
        <w:left w:val="none" w:sz="0" w:space="0" w:color="auto"/>
        <w:bottom w:val="none" w:sz="0" w:space="0" w:color="auto"/>
        <w:right w:val="none" w:sz="0" w:space="0" w:color="auto"/>
      </w:divBdr>
    </w:div>
    <w:div w:id="921455300">
      <w:bodyDiv w:val="1"/>
      <w:marLeft w:val="0"/>
      <w:marRight w:val="0"/>
      <w:marTop w:val="0"/>
      <w:marBottom w:val="0"/>
      <w:divBdr>
        <w:top w:val="none" w:sz="0" w:space="0" w:color="auto"/>
        <w:left w:val="none" w:sz="0" w:space="0" w:color="auto"/>
        <w:bottom w:val="none" w:sz="0" w:space="0" w:color="auto"/>
        <w:right w:val="none" w:sz="0" w:space="0" w:color="auto"/>
      </w:divBdr>
    </w:div>
    <w:div w:id="932324395">
      <w:bodyDiv w:val="1"/>
      <w:marLeft w:val="0"/>
      <w:marRight w:val="0"/>
      <w:marTop w:val="0"/>
      <w:marBottom w:val="0"/>
      <w:divBdr>
        <w:top w:val="none" w:sz="0" w:space="0" w:color="auto"/>
        <w:left w:val="none" w:sz="0" w:space="0" w:color="auto"/>
        <w:bottom w:val="none" w:sz="0" w:space="0" w:color="auto"/>
        <w:right w:val="none" w:sz="0" w:space="0" w:color="auto"/>
      </w:divBdr>
      <w:divsChild>
        <w:div w:id="845633590">
          <w:marLeft w:val="0"/>
          <w:marRight w:val="0"/>
          <w:marTop w:val="0"/>
          <w:marBottom w:val="0"/>
          <w:divBdr>
            <w:top w:val="none" w:sz="0" w:space="0" w:color="auto"/>
            <w:left w:val="none" w:sz="0" w:space="0" w:color="auto"/>
            <w:bottom w:val="none" w:sz="0" w:space="0" w:color="auto"/>
            <w:right w:val="none" w:sz="0" w:space="0" w:color="auto"/>
          </w:divBdr>
        </w:div>
      </w:divsChild>
    </w:div>
    <w:div w:id="963584606">
      <w:bodyDiv w:val="1"/>
      <w:marLeft w:val="0"/>
      <w:marRight w:val="0"/>
      <w:marTop w:val="0"/>
      <w:marBottom w:val="0"/>
      <w:divBdr>
        <w:top w:val="none" w:sz="0" w:space="0" w:color="auto"/>
        <w:left w:val="none" w:sz="0" w:space="0" w:color="auto"/>
        <w:bottom w:val="none" w:sz="0" w:space="0" w:color="auto"/>
        <w:right w:val="none" w:sz="0" w:space="0" w:color="auto"/>
      </w:divBdr>
      <w:divsChild>
        <w:div w:id="2091386111">
          <w:marLeft w:val="0"/>
          <w:marRight w:val="0"/>
          <w:marTop w:val="0"/>
          <w:marBottom w:val="0"/>
          <w:divBdr>
            <w:top w:val="none" w:sz="0" w:space="0" w:color="auto"/>
            <w:left w:val="none" w:sz="0" w:space="0" w:color="auto"/>
            <w:bottom w:val="none" w:sz="0" w:space="0" w:color="auto"/>
            <w:right w:val="none" w:sz="0" w:space="0" w:color="auto"/>
          </w:divBdr>
        </w:div>
      </w:divsChild>
    </w:div>
    <w:div w:id="969940595">
      <w:bodyDiv w:val="1"/>
      <w:marLeft w:val="0"/>
      <w:marRight w:val="0"/>
      <w:marTop w:val="0"/>
      <w:marBottom w:val="0"/>
      <w:divBdr>
        <w:top w:val="none" w:sz="0" w:space="0" w:color="auto"/>
        <w:left w:val="none" w:sz="0" w:space="0" w:color="auto"/>
        <w:bottom w:val="none" w:sz="0" w:space="0" w:color="auto"/>
        <w:right w:val="none" w:sz="0" w:space="0" w:color="auto"/>
      </w:divBdr>
    </w:div>
    <w:div w:id="1080563673">
      <w:bodyDiv w:val="1"/>
      <w:marLeft w:val="0"/>
      <w:marRight w:val="0"/>
      <w:marTop w:val="0"/>
      <w:marBottom w:val="0"/>
      <w:divBdr>
        <w:top w:val="none" w:sz="0" w:space="0" w:color="auto"/>
        <w:left w:val="none" w:sz="0" w:space="0" w:color="auto"/>
        <w:bottom w:val="none" w:sz="0" w:space="0" w:color="auto"/>
        <w:right w:val="none" w:sz="0" w:space="0" w:color="auto"/>
      </w:divBdr>
    </w:div>
    <w:div w:id="1087115966">
      <w:bodyDiv w:val="1"/>
      <w:marLeft w:val="0"/>
      <w:marRight w:val="0"/>
      <w:marTop w:val="0"/>
      <w:marBottom w:val="0"/>
      <w:divBdr>
        <w:top w:val="none" w:sz="0" w:space="0" w:color="auto"/>
        <w:left w:val="none" w:sz="0" w:space="0" w:color="auto"/>
        <w:bottom w:val="none" w:sz="0" w:space="0" w:color="auto"/>
        <w:right w:val="none" w:sz="0" w:space="0" w:color="auto"/>
      </w:divBdr>
    </w:div>
    <w:div w:id="1096243868">
      <w:bodyDiv w:val="1"/>
      <w:marLeft w:val="0"/>
      <w:marRight w:val="0"/>
      <w:marTop w:val="0"/>
      <w:marBottom w:val="0"/>
      <w:divBdr>
        <w:top w:val="none" w:sz="0" w:space="0" w:color="auto"/>
        <w:left w:val="none" w:sz="0" w:space="0" w:color="auto"/>
        <w:bottom w:val="none" w:sz="0" w:space="0" w:color="auto"/>
        <w:right w:val="none" w:sz="0" w:space="0" w:color="auto"/>
      </w:divBdr>
    </w:div>
    <w:div w:id="1114903567">
      <w:bodyDiv w:val="1"/>
      <w:marLeft w:val="0"/>
      <w:marRight w:val="0"/>
      <w:marTop w:val="0"/>
      <w:marBottom w:val="0"/>
      <w:divBdr>
        <w:top w:val="none" w:sz="0" w:space="0" w:color="auto"/>
        <w:left w:val="none" w:sz="0" w:space="0" w:color="auto"/>
        <w:bottom w:val="none" w:sz="0" w:space="0" w:color="auto"/>
        <w:right w:val="none" w:sz="0" w:space="0" w:color="auto"/>
      </w:divBdr>
    </w:div>
    <w:div w:id="1136220746">
      <w:bodyDiv w:val="1"/>
      <w:marLeft w:val="0"/>
      <w:marRight w:val="0"/>
      <w:marTop w:val="0"/>
      <w:marBottom w:val="0"/>
      <w:divBdr>
        <w:top w:val="none" w:sz="0" w:space="0" w:color="auto"/>
        <w:left w:val="none" w:sz="0" w:space="0" w:color="auto"/>
        <w:bottom w:val="none" w:sz="0" w:space="0" w:color="auto"/>
        <w:right w:val="none" w:sz="0" w:space="0" w:color="auto"/>
      </w:divBdr>
      <w:divsChild>
        <w:div w:id="925115626">
          <w:marLeft w:val="0"/>
          <w:marRight w:val="0"/>
          <w:marTop w:val="0"/>
          <w:marBottom w:val="0"/>
          <w:divBdr>
            <w:top w:val="none" w:sz="0" w:space="0" w:color="auto"/>
            <w:left w:val="none" w:sz="0" w:space="0" w:color="auto"/>
            <w:bottom w:val="none" w:sz="0" w:space="0" w:color="auto"/>
            <w:right w:val="none" w:sz="0" w:space="0" w:color="auto"/>
          </w:divBdr>
        </w:div>
      </w:divsChild>
    </w:div>
    <w:div w:id="1150245479">
      <w:bodyDiv w:val="1"/>
      <w:marLeft w:val="0"/>
      <w:marRight w:val="0"/>
      <w:marTop w:val="0"/>
      <w:marBottom w:val="0"/>
      <w:divBdr>
        <w:top w:val="none" w:sz="0" w:space="0" w:color="auto"/>
        <w:left w:val="none" w:sz="0" w:space="0" w:color="auto"/>
        <w:bottom w:val="none" w:sz="0" w:space="0" w:color="auto"/>
        <w:right w:val="none" w:sz="0" w:space="0" w:color="auto"/>
      </w:divBdr>
    </w:div>
    <w:div w:id="1193884469">
      <w:bodyDiv w:val="1"/>
      <w:marLeft w:val="0"/>
      <w:marRight w:val="0"/>
      <w:marTop w:val="0"/>
      <w:marBottom w:val="0"/>
      <w:divBdr>
        <w:top w:val="none" w:sz="0" w:space="0" w:color="auto"/>
        <w:left w:val="none" w:sz="0" w:space="0" w:color="auto"/>
        <w:bottom w:val="none" w:sz="0" w:space="0" w:color="auto"/>
        <w:right w:val="none" w:sz="0" w:space="0" w:color="auto"/>
      </w:divBdr>
    </w:div>
    <w:div w:id="1202792127">
      <w:bodyDiv w:val="1"/>
      <w:marLeft w:val="0"/>
      <w:marRight w:val="0"/>
      <w:marTop w:val="0"/>
      <w:marBottom w:val="0"/>
      <w:divBdr>
        <w:top w:val="none" w:sz="0" w:space="0" w:color="auto"/>
        <w:left w:val="none" w:sz="0" w:space="0" w:color="auto"/>
        <w:bottom w:val="none" w:sz="0" w:space="0" w:color="auto"/>
        <w:right w:val="none" w:sz="0" w:space="0" w:color="auto"/>
      </w:divBdr>
    </w:div>
    <w:div w:id="1210723418">
      <w:bodyDiv w:val="1"/>
      <w:marLeft w:val="0"/>
      <w:marRight w:val="0"/>
      <w:marTop w:val="0"/>
      <w:marBottom w:val="0"/>
      <w:divBdr>
        <w:top w:val="none" w:sz="0" w:space="0" w:color="auto"/>
        <w:left w:val="none" w:sz="0" w:space="0" w:color="auto"/>
        <w:bottom w:val="none" w:sz="0" w:space="0" w:color="auto"/>
        <w:right w:val="none" w:sz="0" w:space="0" w:color="auto"/>
      </w:divBdr>
      <w:divsChild>
        <w:div w:id="879056060">
          <w:marLeft w:val="0"/>
          <w:marRight w:val="0"/>
          <w:marTop w:val="0"/>
          <w:marBottom w:val="0"/>
          <w:divBdr>
            <w:top w:val="none" w:sz="0" w:space="0" w:color="auto"/>
            <w:left w:val="none" w:sz="0" w:space="0" w:color="auto"/>
            <w:bottom w:val="none" w:sz="0" w:space="0" w:color="auto"/>
            <w:right w:val="none" w:sz="0" w:space="0" w:color="auto"/>
          </w:divBdr>
        </w:div>
      </w:divsChild>
    </w:div>
    <w:div w:id="1251810679">
      <w:bodyDiv w:val="1"/>
      <w:marLeft w:val="0"/>
      <w:marRight w:val="0"/>
      <w:marTop w:val="0"/>
      <w:marBottom w:val="0"/>
      <w:divBdr>
        <w:top w:val="none" w:sz="0" w:space="0" w:color="auto"/>
        <w:left w:val="none" w:sz="0" w:space="0" w:color="auto"/>
        <w:bottom w:val="none" w:sz="0" w:space="0" w:color="auto"/>
        <w:right w:val="none" w:sz="0" w:space="0" w:color="auto"/>
      </w:divBdr>
    </w:div>
    <w:div w:id="1295211154">
      <w:bodyDiv w:val="1"/>
      <w:marLeft w:val="0"/>
      <w:marRight w:val="0"/>
      <w:marTop w:val="0"/>
      <w:marBottom w:val="0"/>
      <w:divBdr>
        <w:top w:val="none" w:sz="0" w:space="0" w:color="auto"/>
        <w:left w:val="none" w:sz="0" w:space="0" w:color="auto"/>
        <w:bottom w:val="none" w:sz="0" w:space="0" w:color="auto"/>
        <w:right w:val="none" w:sz="0" w:space="0" w:color="auto"/>
      </w:divBdr>
      <w:divsChild>
        <w:div w:id="663900951">
          <w:marLeft w:val="0"/>
          <w:marRight w:val="0"/>
          <w:marTop w:val="0"/>
          <w:marBottom w:val="0"/>
          <w:divBdr>
            <w:top w:val="none" w:sz="0" w:space="0" w:color="auto"/>
            <w:left w:val="none" w:sz="0" w:space="0" w:color="auto"/>
            <w:bottom w:val="none" w:sz="0" w:space="0" w:color="auto"/>
            <w:right w:val="none" w:sz="0" w:space="0" w:color="auto"/>
          </w:divBdr>
        </w:div>
      </w:divsChild>
    </w:div>
    <w:div w:id="1307079537">
      <w:bodyDiv w:val="1"/>
      <w:marLeft w:val="0"/>
      <w:marRight w:val="0"/>
      <w:marTop w:val="0"/>
      <w:marBottom w:val="0"/>
      <w:divBdr>
        <w:top w:val="none" w:sz="0" w:space="0" w:color="auto"/>
        <w:left w:val="none" w:sz="0" w:space="0" w:color="auto"/>
        <w:bottom w:val="none" w:sz="0" w:space="0" w:color="auto"/>
        <w:right w:val="none" w:sz="0" w:space="0" w:color="auto"/>
      </w:divBdr>
    </w:div>
    <w:div w:id="1310552393">
      <w:bodyDiv w:val="1"/>
      <w:marLeft w:val="0"/>
      <w:marRight w:val="0"/>
      <w:marTop w:val="0"/>
      <w:marBottom w:val="0"/>
      <w:divBdr>
        <w:top w:val="none" w:sz="0" w:space="0" w:color="auto"/>
        <w:left w:val="none" w:sz="0" w:space="0" w:color="auto"/>
        <w:bottom w:val="none" w:sz="0" w:space="0" w:color="auto"/>
        <w:right w:val="none" w:sz="0" w:space="0" w:color="auto"/>
      </w:divBdr>
    </w:div>
    <w:div w:id="1328359678">
      <w:bodyDiv w:val="1"/>
      <w:marLeft w:val="0"/>
      <w:marRight w:val="0"/>
      <w:marTop w:val="0"/>
      <w:marBottom w:val="0"/>
      <w:divBdr>
        <w:top w:val="none" w:sz="0" w:space="0" w:color="auto"/>
        <w:left w:val="none" w:sz="0" w:space="0" w:color="auto"/>
        <w:bottom w:val="none" w:sz="0" w:space="0" w:color="auto"/>
        <w:right w:val="none" w:sz="0" w:space="0" w:color="auto"/>
      </w:divBdr>
    </w:div>
    <w:div w:id="1337000275">
      <w:bodyDiv w:val="1"/>
      <w:marLeft w:val="0"/>
      <w:marRight w:val="0"/>
      <w:marTop w:val="0"/>
      <w:marBottom w:val="0"/>
      <w:divBdr>
        <w:top w:val="none" w:sz="0" w:space="0" w:color="auto"/>
        <w:left w:val="none" w:sz="0" w:space="0" w:color="auto"/>
        <w:bottom w:val="none" w:sz="0" w:space="0" w:color="auto"/>
        <w:right w:val="none" w:sz="0" w:space="0" w:color="auto"/>
      </w:divBdr>
    </w:div>
    <w:div w:id="1384404017">
      <w:bodyDiv w:val="1"/>
      <w:marLeft w:val="0"/>
      <w:marRight w:val="0"/>
      <w:marTop w:val="0"/>
      <w:marBottom w:val="0"/>
      <w:divBdr>
        <w:top w:val="none" w:sz="0" w:space="0" w:color="auto"/>
        <w:left w:val="none" w:sz="0" w:space="0" w:color="auto"/>
        <w:bottom w:val="none" w:sz="0" w:space="0" w:color="auto"/>
        <w:right w:val="none" w:sz="0" w:space="0" w:color="auto"/>
      </w:divBdr>
    </w:div>
    <w:div w:id="1416591906">
      <w:bodyDiv w:val="1"/>
      <w:marLeft w:val="0"/>
      <w:marRight w:val="0"/>
      <w:marTop w:val="0"/>
      <w:marBottom w:val="0"/>
      <w:divBdr>
        <w:top w:val="none" w:sz="0" w:space="0" w:color="auto"/>
        <w:left w:val="none" w:sz="0" w:space="0" w:color="auto"/>
        <w:bottom w:val="none" w:sz="0" w:space="0" w:color="auto"/>
        <w:right w:val="none" w:sz="0" w:space="0" w:color="auto"/>
      </w:divBdr>
    </w:div>
    <w:div w:id="1498570281">
      <w:bodyDiv w:val="1"/>
      <w:marLeft w:val="0"/>
      <w:marRight w:val="0"/>
      <w:marTop w:val="0"/>
      <w:marBottom w:val="0"/>
      <w:divBdr>
        <w:top w:val="none" w:sz="0" w:space="0" w:color="auto"/>
        <w:left w:val="none" w:sz="0" w:space="0" w:color="auto"/>
        <w:bottom w:val="none" w:sz="0" w:space="0" w:color="auto"/>
        <w:right w:val="none" w:sz="0" w:space="0" w:color="auto"/>
      </w:divBdr>
    </w:div>
    <w:div w:id="1565339146">
      <w:bodyDiv w:val="1"/>
      <w:marLeft w:val="0"/>
      <w:marRight w:val="0"/>
      <w:marTop w:val="0"/>
      <w:marBottom w:val="0"/>
      <w:divBdr>
        <w:top w:val="none" w:sz="0" w:space="0" w:color="auto"/>
        <w:left w:val="none" w:sz="0" w:space="0" w:color="auto"/>
        <w:bottom w:val="none" w:sz="0" w:space="0" w:color="auto"/>
        <w:right w:val="none" w:sz="0" w:space="0" w:color="auto"/>
      </w:divBdr>
      <w:divsChild>
        <w:div w:id="1110733861">
          <w:marLeft w:val="0"/>
          <w:marRight w:val="0"/>
          <w:marTop w:val="0"/>
          <w:marBottom w:val="0"/>
          <w:divBdr>
            <w:top w:val="none" w:sz="0" w:space="0" w:color="auto"/>
            <w:left w:val="none" w:sz="0" w:space="0" w:color="auto"/>
            <w:bottom w:val="none" w:sz="0" w:space="0" w:color="auto"/>
            <w:right w:val="none" w:sz="0" w:space="0" w:color="auto"/>
          </w:divBdr>
        </w:div>
      </w:divsChild>
    </w:div>
    <w:div w:id="1607880281">
      <w:bodyDiv w:val="1"/>
      <w:marLeft w:val="0"/>
      <w:marRight w:val="0"/>
      <w:marTop w:val="0"/>
      <w:marBottom w:val="0"/>
      <w:divBdr>
        <w:top w:val="none" w:sz="0" w:space="0" w:color="auto"/>
        <w:left w:val="none" w:sz="0" w:space="0" w:color="auto"/>
        <w:bottom w:val="none" w:sz="0" w:space="0" w:color="auto"/>
        <w:right w:val="none" w:sz="0" w:space="0" w:color="auto"/>
      </w:divBdr>
    </w:div>
    <w:div w:id="1616670653">
      <w:bodyDiv w:val="1"/>
      <w:marLeft w:val="0"/>
      <w:marRight w:val="0"/>
      <w:marTop w:val="0"/>
      <w:marBottom w:val="0"/>
      <w:divBdr>
        <w:top w:val="none" w:sz="0" w:space="0" w:color="auto"/>
        <w:left w:val="none" w:sz="0" w:space="0" w:color="auto"/>
        <w:bottom w:val="none" w:sz="0" w:space="0" w:color="auto"/>
        <w:right w:val="none" w:sz="0" w:space="0" w:color="auto"/>
      </w:divBdr>
    </w:div>
    <w:div w:id="1647735488">
      <w:bodyDiv w:val="1"/>
      <w:marLeft w:val="0"/>
      <w:marRight w:val="0"/>
      <w:marTop w:val="0"/>
      <w:marBottom w:val="0"/>
      <w:divBdr>
        <w:top w:val="none" w:sz="0" w:space="0" w:color="auto"/>
        <w:left w:val="none" w:sz="0" w:space="0" w:color="auto"/>
        <w:bottom w:val="none" w:sz="0" w:space="0" w:color="auto"/>
        <w:right w:val="none" w:sz="0" w:space="0" w:color="auto"/>
      </w:divBdr>
    </w:div>
    <w:div w:id="1687097947">
      <w:bodyDiv w:val="1"/>
      <w:marLeft w:val="0"/>
      <w:marRight w:val="0"/>
      <w:marTop w:val="0"/>
      <w:marBottom w:val="0"/>
      <w:divBdr>
        <w:top w:val="none" w:sz="0" w:space="0" w:color="auto"/>
        <w:left w:val="none" w:sz="0" w:space="0" w:color="auto"/>
        <w:bottom w:val="none" w:sz="0" w:space="0" w:color="auto"/>
        <w:right w:val="none" w:sz="0" w:space="0" w:color="auto"/>
      </w:divBdr>
    </w:div>
    <w:div w:id="1729650760">
      <w:bodyDiv w:val="1"/>
      <w:marLeft w:val="0"/>
      <w:marRight w:val="0"/>
      <w:marTop w:val="0"/>
      <w:marBottom w:val="0"/>
      <w:divBdr>
        <w:top w:val="none" w:sz="0" w:space="0" w:color="auto"/>
        <w:left w:val="none" w:sz="0" w:space="0" w:color="auto"/>
        <w:bottom w:val="none" w:sz="0" w:space="0" w:color="auto"/>
        <w:right w:val="none" w:sz="0" w:space="0" w:color="auto"/>
      </w:divBdr>
    </w:div>
    <w:div w:id="1742749404">
      <w:bodyDiv w:val="1"/>
      <w:marLeft w:val="0"/>
      <w:marRight w:val="0"/>
      <w:marTop w:val="0"/>
      <w:marBottom w:val="0"/>
      <w:divBdr>
        <w:top w:val="none" w:sz="0" w:space="0" w:color="auto"/>
        <w:left w:val="none" w:sz="0" w:space="0" w:color="auto"/>
        <w:bottom w:val="none" w:sz="0" w:space="0" w:color="auto"/>
        <w:right w:val="none" w:sz="0" w:space="0" w:color="auto"/>
      </w:divBdr>
    </w:div>
    <w:div w:id="1829325571">
      <w:bodyDiv w:val="1"/>
      <w:marLeft w:val="0"/>
      <w:marRight w:val="0"/>
      <w:marTop w:val="0"/>
      <w:marBottom w:val="0"/>
      <w:divBdr>
        <w:top w:val="none" w:sz="0" w:space="0" w:color="auto"/>
        <w:left w:val="none" w:sz="0" w:space="0" w:color="auto"/>
        <w:bottom w:val="none" w:sz="0" w:space="0" w:color="auto"/>
        <w:right w:val="none" w:sz="0" w:space="0" w:color="auto"/>
      </w:divBdr>
    </w:div>
    <w:div w:id="1831828682">
      <w:bodyDiv w:val="1"/>
      <w:marLeft w:val="0"/>
      <w:marRight w:val="0"/>
      <w:marTop w:val="0"/>
      <w:marBottom w:val="0"/>
      <w:divBdr>
        <w:top w:val="none" w:sz="0" w:space="0" w:color="auto"/>
        <w:left w:val="none" w:sz="0" w:space="0" w:color="auto"/>
        <w:bottom w:val="none" w:sz="0" w:space="0" w:color="auto"/>
        <w:right w:val="none" w:sz="0" w:space="0" w:color="auto"/>
      </w:divBdr>
    </w:div>
    <w:div w:id="1846631886">
      <w:bodyDiv w:val="1"/>
      <w:marLeft w:val="0"/>
      <w:marRight w:val="0"/>
      <w:marTop w:val="0"/>
      <w:marBottom w:val="0"/>
      <w:divBdr>
        <w:top w:val="none" w:sz="0" w:space="0" w:color="auto"/>
        <w:left w:val="none" w:sz="0" w:space="0" w:color="auto"/>
        <w:bottom w:val="none" w:sz="0" w:space="0" w:color="auto"/>
        <w:right w:val="none" w:sz="0" w:space="0" w:color="auto"/>
      </w:divBdr>
    </w:div>
    <w:div w:id="1858346926">
      <w:bodyDiv w:val="1"/>
      <w:marLeft w:val="0"/>
      <w:marRight w:val="0"/>
      <w:marTop w:val="0"/>
      <w:marBottom w:val="0"/>
      <w:divBdr>
        <w:top w:val="none" w:sz="0" w:space="0" w:color="auto"/>
        <w:left w:val="none" w:sz="0" w:space="0" w:color="auto"/>
        <w:bottom w:val="none" w:sz="0" w:space="0" w:color="auto"/>
        <w:right w:val="none" w:sz="0" w:space="0" w:color="auto"/>
      </w:divBdr>
    </w:div>
    <w:div w:id="1860968118">
      <w:bodyDiv w:val="1"/>
      <w:marLeft w:val="0"/>
      <w:marRight w:val="0"/>
      <w:marTop w:val="0"/>
      <w:marBottom w:val="0"/>
      <w:divBdr>
        <w:top w:val="none" w:sz="0" w:space="0" w:color="auto"/>
        <w:left w:val="none" w:sz="0" w:space="0" w:color="auto"/>
        <w:bottom w:val="none" w:sz="0" w:space="0" w:color="auto"/>
        <w:right w:val="none" w:sz="0" w:space="0" w:color="auto"/>
      </w:divBdr>
    </w:div>
    <w:div w:id="1879856080">
      <w:bodyDiv w:val="1"/>
      <w:marLeft w:val="0"/>
      <w:marRight w:val="0"/>
      <w:marTop w:val="0"/>
      <w:marBottom w:val="0"/>
      <w:divBdr>
        <w:top w:val="none" w:sz="0" w:space="0" w:color="auto"/>
        <w:left w:val="none" w:sz="0" w:space="0" w:color="auto"/>
        <w:bottom w:val="none" w:sz="0" w:space="0" w:color="auto"/>
        <w:right w:val="none" w:sz="0" w:space="0" w:color="auto"/>
      </w:divBdr>
    </w:div>
    <w:div w:id="1943947740">
      <w:bodyDiv w:val="1"/>
      <w:marLeft w:val="0"/>
      <w:marRight w:val="0"/>
      <w:marTop w:val="0"/>
      <w:marBottom w:val="0"/>
      <w:divBdr>
        <w:top w:val="none" w:sz="0" w:space="0" w:color="auto"/>
        <w:left w:val="none" w:sz="0" w:space="0" w:color="auto"/>
        <w:bottom w:val="none" w:sz="0" w:space="0" w:color="auto"/>
        <w:right w:val="none" w:sz="0" w:space="0" w:color="auto"/>
      </w:divBdr>
    </w:div>
    <w:div w:id="1960407531">
      <w:bodyDiv w:val="1"/>
      <w:marLeft w:val="0"/>
      <w:marRight w:val="0"/>
      <w:marTop w:val="0"/>
      <w:marBottom w:val="0"/>
      <w:divBdr>
        <w:top w:val="none" w:sz="0" w:space="0" w:color="auto"/>
        <w:left w:val="none" w:sz="0" w:space="0" w:color="auto"/>
        <w:bottom w:val="none" w:sz="0" w:space="0" w:color="auto"/>
        <w:right w:val="none" w:sz="0" w:space="0" w:color="auto"/>
      </w:divBdr>
    </w:div>
    <w:div w:id="2044865181">
      <w:bodyDiv w:val="1"/>
      <w:marLeft w:val="0"/>
      <w:marRight w:val="0"/>
      <w:marTop w:val="0"/>
      <w:marBottom w:val="0"/>
      <w:divBdr>
        <w:top w:val="none" w:sz="0" w:space="0" w:color="auto"/>
        <w:left w:val="none" w:sz="0" w:space="0" w:color="auto"/>
        <w:bottom w:val="none" w:sz="0" w:space="0" w:color="auto"/>
        <w:right w:val="none" w:sz="0" w:space="0" w:color="auto"/>
      </w:divBdr>
    </w:div>
    <w:div w:id="2050570093">
      <w:bodyDiv w:val="1"/>
      <w:marLeft w:val="0"/>
      <w:marRight w:val="0"/>
      <w:marTop w:val="0"/>
      <w:marBottom w:val="0"/>
      <w:divBdr>
        <w:top w:val="none" w:sz="0" w:space="0" w:color="auto"/>
        <w:left w:val="none" w:sz="0" w:space="0" w:color="auto"/>
        <w:bottom w:val="none" w:sz="0" w:space="0" w:color="auto"/>
        <w:right w:val="none" w:sz="0" w:space="0" w:color="auto"/>
      </w:divBdr>
    </w:div>
    <w:div w:id="2079551677">
      <w:bodyDiv w:val="1"/>
      <w:marLeft w:val="0"/>
      <w:marRight w:val="0"/>
      <w:marTop w:val="0"/>
      <w:marBottom w:val="0"/>
      <w:divBdr>
        <w:top w:val="none" w:sz="0" w:space="0" w:color="auto"/>
        <w:left w:val="none" w:sz="0" w:space="0" w:color="auto"/>
        <w:bottom w:val="none" w:sz="0" w:space="0" w:color="auto"/>
        <w:right w:val="none" w:sz="0" w:space="0" w:color="auto"/>
      </w:divBdr>
    </w:div>
    <w:div w:id="2126264168">
      <w:bodyDiv w:val="1"/>
      <w:marLeft w:val="0"/>
      <w:marRight w:val="0"/>
      <w:marTop w:val="0"/>
      <w:marBottom w:val="0"/>
      <w:divBdr>
        <w:top w:val="none" w:sz="0" w:space="0" w:color="auto"/>
        <w:left w:val="none" w:sz="0" w:space="0" w:color="auto"/>
        <w:bottom w:val="none" w:sz="0" w:space="0" w:color="auto"/>
        <w:right w:val="none" w:sz="0" w:space="0" w:color="auto"/>
      </w:divBdr>
      <w:divsChild>
        <w:div w:id="1326325869">
          <w:marLeft w:val="0"/>
          <w:marRight w:val="0"/>
          <w:marTop w:val="0"/>
          <w:marBottom w:val="0"/>
          <w:divBdr>
            <w:top w:val="none" w:sz="0" w:space="0" w:color="auto"/>
            <w:left w:val="none" w:sz="0" w:space="0" w:color="auto"/>
            <w:bottom w:val="none" w:sz="0" w:space="0" w:color="auto"/>
            <w:right w:val="none" w:sz="0" w:space="0" w:color="auto"/>
          </w:divBdr>
        </w:div>
      </w:divsChild>
    </w:div>
    <w:div w:id="2127430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rs.org.uk/standards/code_of_condu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6813-A191-4BD7-A404-5F9779F0B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2021-01-12T16:03:00Z</dcterms:created>
  <dcterms:modified xsi:type="dcterms:W3CDTF">2021-01-12T16:05:00Z</dcterms:modified>
</cp:coreProperties>
</file>